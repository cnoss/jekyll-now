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70"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9370"/>
      </w:tblGrid>
      <w:tr w:rsidR="005B36E8" w:rsidRPr="008D403C" w14:paraId="634D8D9F" w14:textId="77777777" w:rsidTr="00927B8B">
        <w:tc>
          <w:tcPr>
            <w:tcW w:w="9370" w:type="dxa"/>
          </w:tcPr>
          <w:p w14:paraId="1F3F87E8" w14:textId="1C98B853" w:rsidR="005B36E8" w:rsidRPr="000A5777" w:rsidRDefault="00093517" w:rsidP="0058338F">
            <w:pPr>
              <w:pStyle w:val="DiplomaSupplement"/>
            </w:pPr>
            <w:ins w:id="0" w:author="Microsoft Office-Anwender" w:date="2017-01-18T18:18:00Z">
              <w:del w:id="1" w:author="Mario Winter" w:date="2017-01-30T11:12:00Z">
                <w:r w:rsidDel="006600F1">
                  <w:delText>s</w:delText>
                </w:r>
              </w:del>
            </w:ins>
            <w:r w:rsidR="005B36E8" w:rsidRPr="000A5777">
              <w:t>This Diploma Supplement model was developed by the European Commission, Council of Europe and UNESCO/CEPES. The purpose of the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 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14:paraId="313EEB66" w14:textId="77777777" w:rsidR="005B36E8" w:rsidRPr="000A5777" w:rsidRDefault="005B36E8" w:rsidP="0058338F">
      <w:pPr>
        <w:pStyle w:val="DiplomaSupplement"/>
        <w:rPr>
          <w:rFonts w:cs="Arial"/>
          <w:bCs/>
        </w:rPr>
      </w:pPr>
    </w:p>
    <w:tbl>
      <w:tblPr>
        <w:tblW w:w="9072" w:type="dxa"/>
        <w:tblInd w:w="70" w:type="dxa"/>
        <w:tblLayout w:type="fixed"/>
        <w:tblCellMar>
          <w:top w:w="20" w:type="dxa"/>
          <w:left w:w="70" w:type="dxa"/>
          <w:bottom w:w="20" w:type="dxa"/>
          <w:right w:w="70" w:type="dxa"/>
        </w:tblCellMar>
        <w:tblLook w:val="0000" w:firstRow="0" w:lastRow="0" w:firstColumn="0" w:lastColumn="0" w:noHBand="0" w:noVBand="0"/>
      </w:tblPr>
      <w:tblGrid>
        <w:gridCol w:w="6804"/>
        <w:gridCol w:w="2268"/>
      </w:tblGrid>
      <w:tr w:rsidR="005B36E8" w:rsidRPr="000A5777" w14:paraId="0C921997" w14:textId="77777777" w:rsidTr="00C7177B">
        <w:tc>
          <w:tcPr>
            <w:tcW w:w="6804" w:type="dxa"/>
            <w:vAlign w:val="center"/>
          </w:tcPr>
          <w:p w14:paraId="55D96B57" w14:textId="77777777" w:rsidR="005B36E8" w:rsidRPr="000A5777" w:rsidRDefault="005B36E8" w:rsidP="0058338F">
            <w:pPr>
              <w:pStyle w:val="DiplomaSupplement"/>
              <w:rPr>
                <w:b/>
                <w:bCs/>
              </w:rPr>
            </w:pPr>
            <w:r w:rsidRPr="000A5777">
              <w:rPr>
                <w:b/>
                <w:bCs/>
              </w:rPr>
              <w:t>1. HOLDER OF THE QUALIFICATION</w:t>
            </w:r>
          </w:p>
        </w:tc>
        <w:tc>
          <w:tcPr>
            <w:tcW w:w="2268" w:type="dxa"/>
            <w:vAlign w:val="center"/>
          </w:tcPr>
          <w:p w14:paraId="10F7C6CB" w14:textId="77777777" w:rsidR="005B36E8" w:rsidRPr="000A5777" w:rsidRDefault="005B36E8" w:rsidP="0058338F">
            <w:pPr>
              <w:pStyle w:val="DiplomaSupplement"/>
              <w:rPr>
                <w:rFonts w:cs="Arial"/>
                <w:bCs/>
              </w:rPr>
            </w:pPr>
          </w:p>
        </w:tc>
      </w:tr>
      <w:tr w:rsidR="005B36E8" w:rsidRPr="000A5777" w14:paraId="162D4397" w14:textId="77777777" w:rsidTr="00C7177B">
        <w:tc>
          <w:tcPr>
            <w:tcW w:w="9072" w:type="dxa"/>
            <w:gridSpan w:val="2"/>
            <w:vAlign w:val="center"/>
          </w:tcPr>
          <w:p w14:paraId="5BEC600A" w14:textId="77777777" w:rsidR="005B36E8" w:rsidRPr="000A5777" w:rsidRDefault="005B36E8" w:rsidP="0058338F">
            <w:pPr>
              <w:pStyle w:val="DiplomaSupplement"/>
              <w:rPr>
                <w:b/>
                <w:bCs/>
              </w:rPr>
            </w:pPr>
            <w:r w:rsidRPr="000A5777">
              <w:rPr>
                <w:b/>
                <w:bCs/>
              </w:rPr>
              <w:t>1.1 Family Name / 1.2 First Name</w:t>
            </w:r>
          </w:p>
        </w:tc>
      </w:tr>
      <w:tr w:rsidR="005B36E8" w:rsidRPr="000A5777" w14:paraId="082DD91F" w14:textId="77777777" w:rsidTr="00C7177B">
        <w:tc>
          <w:tcPr>
            <w:tcW w:w="9072" w:type="dxa"/>
            <w:gridSpan w:val="2"/>
            <w:vAlign w:val="center"/>
          </w:tcPr>
          <w:p w14:paraId="6186B72B" w14:textId="77777777" w:rsidR="005B36E8" w:rsidRPr="000A5777" w:rsidRDefault="005B36E8" w:rsidP="0058338F">
            <w:pPr>
              <w:pStyle w:val="DiplomaSupplement"/>
              <w:rPr>
                <w:sz w:val="20"/>
              </w:rPr>
            </w:pPr>
            <w:r w:rsidRPr="003F3385">
              <w:rPr>
                <w:noProof/>
                <w:szCs w:val="16"/>
                <w:highlight w:val="black"/>
              </w:rPr>
              <w:t>Hofmann</w:t>
            </w:r>
            <w:r w:rsidRPr="003F3385">
              <w:rPr>
                <w:szCs w:val="16"/>
                <w:highlight w:val="black"/>
              </w:rPr>
              <w:t xml:space="preserve">, </w:t>
            </w:r>
            <w:r w:rsidRPr="003F3385">
              <w:rPr>
                <w:noProof/>
                <w:szCs w:val="16"/>
                <w:highlight w:val="black"/>
              </w:rPr>
              <w:t>Thomas</w:t>
            </w:r>
          </w:p>
        </w:tc>
      </w:tr>
      <w:tr w:rsidR="005B36E8" w:rsidRPr="008D403C" w14:paraId="2FD17C4C" w14:textId="77777777" w:rsidTr="00C7177B">
        <w:trPr>
          <w:cantSplit/>
        </w:trPr>
        <w:tc>
          <w:tcPr>
            <w:tcW w:w="9072" w:type="dxa"/>
            <w:gridSpan w:val="2"/>
            <w:vAlign w:val="center"/>
          </w:tcPr>
          <w:p w14:paraId="61EF2E56" w14:textId="77777777" w:rsidR="005B36E8" w:rsidRPr="000A5777" w:rsidRDefault="005B36E8" w:rsidP="0058338F">
            <w:pPr>
              <w:pStyle w:val="DiplomaSupplement"/>
              <w:rPr>
                <w:rFonts w:cs="Arial"/>
                <w:b/>
                <w:bCs/>
                <w:sz w:val="22"/>
              </w:rPr>
            </w:pPr>
            <w:r w:rsidRPr="000A5777">
              <w:rPr>
                <w:b/>
                <w:bCs/>
              </w:rPr>
              <w:t>1.3 Date, Place, Country of Birth</w:t>
            </w:r>
          </w:p>
        </w:tc>
      </w:tr>
      <w:tr w:rsidR="005B36E8" w:rsidRPr="000A5777" w14:paraId="44BE49EA" w14:textId="77777777" w:rsidTr="00C7177B">
        <w:tc>
          <w:tcPr>
            <w:tcW w:w="9072" w:type="dxa"/>
            <w:gridSpan w:val="2"/>
            <w:vAlign w:val="center"/>
          </w:tcPr>
          <w:p w14:paraId="129A4E66" w14:textId="77777777" w:rsidR="005B36E8" w:rsidRPr="000A5777" w:rsidRDefault="005B36E8" w:rsidP="0058338F">
            <w:pPr>
              <w:pStyle w:val="DiplomaSupplement"/>
              <w:rPr>
                <w:sz w:val="20"/>
              </w:rPr>
            </w:pPr>
            <w:r w:rsidRPr="003F3385">
              <w:rPr>
                <w:noProof/>
                <w:szCs w:val="16"/>
                <w:highlight w:val="black"/>
              </w:rPr>
              <w:t>April 10, 1986</w:t>
            </w:r>
            <w:r w:rsidRPr="003F3385">
              <w:rPr>
                <w:szCs w:val="16"/>
                <w:highlight w:val="black"/>
              </w:rPr>
              <w:t xml:space="preserve">, </w:t>
            </w:r>
            <w:r w:rsidRPr="003F3385">
              <w:rPr>
                <w:noProof/>
                <w:szCs w:val="16"/>
                <w:highlight w:val="black"/>
              </w:rPr>
              <w:t>Lichtenfels</w:t>
            </w:r>
          </w:p>
        </w:tc>
      </w:tr>
      <w:tr w:rsidR="005B36E8" w:rsidRPr="008D403C" w14:paraId="492F10F0" w14:textId="77777777" w:rsidTr="00C7177B">
        <w:tc>
          <w:tcPr>
            <w:tcW w:w="6804" w:type="dxa"/>
            <w:vAlign w:val="center"/>
          </w:tcPr>
          <w:p w14:paraId="53266BF3" w14:textId="77777777" w:rsidR="005B36E8" w:rsidRPr="000A5777" w:rsidRDefault="005B36E8" w:rsidP="0058338F">
            <w:pPr>
              <w:pStyle w:val="DiplomaSupplement"/>
              <w:rPr>
                <w:b/>
                <w:bCs/>
              </w:rPr>
            </w:pPr>
            <w:r w:rsidRPr="000A5777">
              <w:rPr>
                <w:b/>
                <w:bCs/>
              </w:rPr>
              <w:t>1.4 Student ID Number or Code</w:t>
            </w:r>
          </w:p>
        </w:tc>
        <w:tc>
          <w:tcPr>
            <w:tcW w:w="2268" w:type="dxa"/>
            <w:vAlign w:val="center"/>
          </w:tcPr>
          <w:p w14:paraId="0408303C" w14:textId="77777777" w:rsidR="005B36E8" w:rsidRPr="000A5777" w:rsidRDefault="005B36E8" w:rsidP="0058338F">
            <w:pPr>
              <w:pStyle w:val="DiplomaSupplement"/>
              <w:rPr>
                <w:rFonts w:cs="Arial"/>
              </w:rPr>
            </w:pPr>
          </w:p>
        </w:tc>
      </w:tr>
      <w:tr w:rsidR="005B36E8" w:rsidRPr="000A5777" w14:paraId="60AA2EAB" w14:textId="77777777" w:rsidTr="00C7177B">
        <w:tc>
          <w:tcPr>
            <w:tcW w:w="9072" w:type="dxa"/>
            <w:gridSpan w:val="2"/>
            <w:vAlign w:val="center"/>
          </w:tcPr>
          <w:p w14:paraId="2DA9A84C" w14:textId="77777777" w:rsidR="005B36E8" w:rsidRPr="000A5777" w:rsidRDefault="005B36E8" w:rsidP="0058338F">
            <w:pPr>
              <w:pStyle w:val="DiplomaSupplement"/>
              <w:rPr>
                <w:sz w:val="20"/>
              </w:rPr>
            </w:pPr>
            <w:r w:rsidRPr="003F3385">
              <w:rPr>
                <w:noProof/>
                <w:szCs w:val="16"/>
                <w:highlight w:val="black"/>
              </w:rPr>
              <w:t>11101958</w:t>
            </w:r>
          </w:p>
        </w:tc>
      </w:tr>
    </w:tbl>
    <w:p w14:paraId="7BCD45C3" w14:textId="77777777" w:rsidR="005B36E8" w:rsidRPr="000A5777" w:rsidRDefault="005B36E8" w:rsidP="0058338F">
      <w:pPr>
        <w:pStyle w:val="DiplomaSupplement"/>
        <w:rPr>
          <w:rFonts w:cs="Arial"/>
          <w:bCs/>
        </w:rPr>
      </w:pPr>
    </w:p>
    <w:tbl>
      <w:tblPr>
        <w:tblW w:w="9072" w:type="dxa"/>
        <w:tblInd w:w="70" w:type="dxa"/>
        <w:tblLayout w:type="fixed"/>
        <w:tblCellMar>
          <w:left w:w="70" w:type="dxa"/>
          <w:right w:w="70" w:type="dxa"/>
        </w:tblCellMar>
        <w:tblLook w:val="0000" w:firstRow="0" w:lastRow="0" w:firstColumn="0" w:lastColumn="0" w:noHBand="0" w:noVBand="0"/>
      </w:tblPr>
      <w:tblGrid>
        <w:gridCol w:w="3541"/>
        <w:gridCol w:w="854"/>
        <w:gridCol w:w="4677"/>
      </w:tblGrid>
      <w:tr w:rsidR="005B36E8" w:rsidRPr="000A5777" w14:paraId="5E2B6647" w14:textId="77777777" w:rsidTr="00C7177B">
        <w:tc>
          <w:tcPr>
            <w:tcW w:w="3541" w:type="dxa"/>
            <w:vAlign w:val="center"/>
          </w:tcPr>
          <w:p w14:paraId="0CFA3C69" w14:textId="77777777" w:rsidR="005B36E8" w:rsidRPr="000A5777" w:rsidRDefault="005B36E8" w:rsidP="0058338F">
            <w:pPr>
              <w:pStyle w:val="DiplomaSupplement"/>
              <w:rPr>
                <w:b/>
                <w:bCs/>
              </w:rPr>
            </w:pPr>
            <w:r w:rsidRPr="000A5777">
              <w:rPr>
                <w:b/>
                <w:bCs/>
              </w:rPr>
              <w:t>2. QUALIFICATION</w:t>
            </w:r>
          </w:p>
        </w:tc>
        <w:tc>
          <w:tcPr>
            <w:tcW w:w="5531" w:type="dxa"/>
            <w:gridSpan w:val="2"/>
            <w:vAlign w:val="center"/>
          </w:tcPr>
          <w:p w14:paraId="76EC3147" w14:textId="77777777" w:rsidR="005B36E8" w:rsidRPr="000A5777" w:rsidRDefault="005B36E8" w:rsidP="0058338F">
            <w:pPr>
              <w:pStyle w:val="DiplomaSupplement"/>
              <w:rPr>
                <w:rFonts w:cs="Arial"/>
                <w:i/>
                <w:iCs/>
              </w:rPr>
            </w:pPr>
          </w:p>
        </w:tc>
      </w:tr>
      <w:tr w:rsidR="005B36E8" w:rsidRPr="008D403C" w14:paraId="084861BA" w14:textId="77777777" w:rsidTr="00C7177B">
        <w:trPr>
          <w:cantSplit/>
        </w:trPr>
        <w:tc>
          <w:tcPr>
            <w:tcW w:w="9072" w:type="dxa"/>
            <w:gridSpan w:val="3"/>
            <w:vAlign w:val="center"/>
          </w:tcPr>
          <w:p w14:paraId="41FFAACD" w14:textId="77777777" w:rsidR="005B36E8" w:rsidRPr="000A5777" w:rsidRDefault="005B36E8" w:rsidP="0058338F">
            <w:pPr>
              <w:pStyle w:val="DiplomaSupplement"/>
              <w:rPr>
                <w:bCs/>
                <w:i/>
                <w:iCs/>
              </w:rPr>
            </w:pPr>
            <w:r w:rsidRPr="000A5777">
              <w:rPr>
                <w:b/>
                <w:bCs/>
              </w:rPr>
              <w:t>2.1 Name of Qualification</w:t>
            </w:r>
            <w:r w:rsidRPr="000A5777">
              <w:t xml:space="preserve"> </w:t>
            </w:r>
            <w:r w:rsidRPr="000A5777">
              <w:rPr>
                <w:rFonts w:cs="Arial"/>
                <w:b/>
              </w:rPr>
              <w:t>(full, abbreviated; in original language)</w:t>
            </w:r>
          </w:p>
        </w:tc>
      </w:tr>
      <w:tr w:rsidR="005B36E8" w:rsidRPr="008D403C" w14:paraId="4FC9DA1D" w14:textId="77777777" w:rsidTr="00C7177B">
        <w:trPr>
          <w:cantSplit/>
        </w:trPr>
        <w:tc>
          <w:tcPr>
            <w:tcW w:w="9072" w:type="dxa"/>
            <w:gridSpan w:val="3"/>
            <w:vAlign w:val="center"/>
          </w:tcPr>
          <w:p w14:paraId="5BD9DB95" w14:textId="77777777" w:rsidR="005B36E8" w:rsidRPr="000A5777" w:rsidRDefault="005B36E8" w:rsidP="0058338F">
            <w:pPr>
              <w:pStyle w:val="DiplomaSupplement"/>
            </w:pPr>
            <w:r w:rsidRPr="000A5777">
              <w:t>Master of Science (M. Sc.)</w:t>
            </w:r>
          </w:p>
        </w:tc>
      </w:tr>
      <w:tr w:rsidR="005B36E8" w:rsidRPr="008D403C" w14:paraId="51C3EB0F" w14:textId="77777777" w:rsidTr="00C7177B">
        <w:trPr>
          <w:cantSplit/>
        </w:trPr>
        <w:tc>
          <w:tcPr>
            <w:tcW w:w="9072" w:type="dxa"/>
            <w:gridSpan w:val="3"/>
            <w:vAlign w:val="center"/>
          </w:tcPr>
          <w:p w14:paraId="0DC17576" w14:textId="77777777" w:rsidR="005B36E8" w:rsidRPr="000A5777" w:rsidRDefault="005B36E8" w:rsidP="0058338F">
            <w:pPr>
              <w:pStyle w:val="DiplomaSupplement"/>
            </w:pPr>
            <w:r w:rsidRPr="000A5777">
              <w:rPr>
                <w:b/>
                <w:bCs/>
              </w:rPr>
              <w:t>Title Conferred</w:t>
            </w:r>
            <w:r w:rsidRPr="000A5777">
              <w:t xml:space="preserve"> </w:t>
            </w:r>
            <w:r w:rsidRPr="000A5777">
              <w:rPr>
                <w:b/>
                <w:bCs/>
              </w:rPr>
              <w:t>(full, abbreviated; in original language)</w:t>
            </w:r>
          </w:p>
        </w:tc>
      </w:tr>
      <w:tr w:rsidR="005B36E8" w:rsidRPr="000A5777" w14:paraId="5C769FB4" w14:textId="77777777" w:rsidTr="00C7177B">
        <w:trPr>
          <w:cantSplit/>
        </w:trPr>
        <w:tc>
          <w:tcPr>
            <w:tcW w:w="9072" w:type="dxa"/>
            <w:gridSpan w:val="3"/>
            <w:vAlign w:val="center"/>
          </w:tcPr>
          <w:p w14:paraId="641D8B51" w14:textId="77777777" w:rsidR="005B36E8" w:rsidRPr="000A5777" w:rsidRDefault="005B36E8" w:rsidP="0058338F">
            <w:pPr>
              <w:pStyle w:val="DiplomaSupplement"/>
            </w:pPr>
            <w:r w:rsidRPr="000A5777">
              <w:t>same</w:t>
            </w:r>
          </w:p>
        </w:tc>
      </w:tr>
      <w:tr w:rsidR="005B36E8" w:rsidRPr="008D403C" w14:paraId="699EF8D6" w14:textId="77777777" w:rsidTr="00C7177B">
        <w:tc>
          <w:tcPr>
            <w:tcW w:w="4395" w:type="dxa"/>
            <w:gridSpan w:val="2"/>
            <w:vAlign w:val="center"/>
          </w:tcPr>
          <w:p w14:paraId="4DD9B134" w14:textId="77777777" w:rsidR="005B36E8" w:rsidRPr="000A5777" w:rsidRDefault="005B36E8" w:rsidP="0058338F">
            <w:pPr>
              <w:pStyle w:val="DiplomaSupplement"/>
              <w:rPr>
                <w:b/>
                <w:bCs/>
              </w:rPr>
            </w:pPr>
            <w:r w:rsidRPr="000A5777">
              <w:rPr>
                <w:b/>
                <w:bCs/>
              </w:rPr>
              <w:t>2.2 Main Field(s) of Study</w:t>
            </w:r>
          </w:p>
        </w:tc>
        <w:tc>
          <w:tcPr>
            <w:tcW w:w="4677" w:type="dxa"/>
            <w:vAlign w:val="center"/>
          </w:tcPr>
          <w:p w14:paraId="336FF88D" w14:textId="77777777" w:rsidR="005B36E8" w:rsidRPr="000A5777" w:rsidRDefault="005B36E8" w:rsidP="0058338F">
            <w:pPr>
              <w:pStyle w:val="DiplomaSupplement"/>
              <w:rPr>
                <w:rFonts w:cs="Arial"/>
              </w:rPr>
            </w:pPr>
          </w:p>
        </w:tc>
      </w:tr>
      <w:tr w:rsidR="005B36E8" w:rsidRPr="000A5777" w14:paraId="79788EB3" w14:textId="77777777" w:rsidTr="00C7177B">
        <w:trPr>
          <w:cantSplit/>
        </w:trPr>
        <w:tc>
          <w:tcPr>
            <w:tcW w:w="9072" w:type="dxa"/>
            <w:gridSpan w:val="3"/>
            <w:vAlign w:val="center"/>
          </w:tcPr>
          <w:p w14:paraId="12BD0BC0" w14:textId="77777777" w:rsidR="005B36E8" w:rsidRPr="000A5777" w:rsidRDefault="005B36E8" w:rsidP="0058338F">
            <w:pPr>
              <w:pStyle w:val="DiplomaSupplement"/>
            </w:pPr>
            <w:r w:rsidRPr="000A5777">
              <w:t>Media Informatics</w:t>
            </w:r>
          </w:p>
        </w:tc>
      </w:tr>
      <w:tr w:rsidR="005B36E8" w:rsidRPr="008D403C" w14:paraId="35F7DBC3" w14:textId="77777777" w:rsidTr="00C7177B">
        <w:trPr>
          <w:cantSplit/>
        </w:trPr>
        <w:tc>
          <w:tcPr>
            <w:tcW w:w="9072" w:type="dxa"/>
            <w:gridSpan w:val="3"/>
            <w:vAlign w:val="center"/>
          </w:tcPr>
          <w:p w14:paraId="210773F2" w14:textId="77777777" w:rsidR="005B36E8" w:rsidRPr="000A5777" w:rsidRDefault="005B36E8" w:rsidP="0058338F">
            <w:pPr>
              <w:pStyle w:val="DiplomaSupplement"/>
              <w:rPr>
                <w:rFonts w:cs="Arial"/>
                <w:b/>
                <w:bCs/>
              </w:rPr>
            </w:pPr>
            <w:r w:rsidRPr="000A5777">
              <w:rPr>
                <w:b/>
                <w:bCs/>
              </w:rPr>
              <w:t>2.3 Institution Awarding the Qualification</w:t>
            </w:r>
            <w:r w:rsidRPr="000A5777">
              <w:t xml:space="preserve"> </w:t>
            </w:r>
            <w:r w:rsidRPr="000A5777">
              <w:rPr>
                <w:rFonts w:cs="Arial"/>
                <w:b/>
              </w:rPr>
              <w:t>(in original language)</w:t>
            </w:r>
          </w:p>
        </w:tc>
      </w:tr>
      <w:tr w:rsidR="005B36E8" w:rsidRPr="000A5777" w14:paraId="79570287" w14:textId="77777777" w:rsidTr="00C7177B">
        <w:trPr>
          <w:cantSplit/>
        </w:trPr>
        <w:tc>
          <w:tcPr>
            <w:tcW w:w="9072" w:type="dxa"/>
            <w:gridSpan w:val="3"/>
            <w:vAlign w:val="center"/>
          </w:tcPr>
          <w:p w14:paraId="00B6A14F" w14:textId="77777777" w:rsidR="005B36E8" w:rsidRPr="000A5777" w:rsidRDefault="005B36E8" w:rsidP="00772BBF">
            <w:pPr>
              <w:pStyle w:val="DiplomaSupplement"/>
              <w:rPr>
                <w:lang w:val="de-DE"/>
              </w:rPr>
            </w:pPr>
            <w:r w:rsidRPr="000A5777">
              <w:rPr>
                <w:lang w:val="de-DE"/>
              </w:rPr>
              <w:t>Technische Hochschule Köln, Fakultät für Informatik und Ingenieurwissenschaften</w:t>
            </w:r>
          </w:p>
        </w:tc>
      </w:tr>
      <w:tr w:rsidR="005B36E8" w:rsidRPr="000A5777" w14:paraId="61FACE86" w14:textId="77777777" w:rsidTr="00C7177B">
        <w:trPr>
          <w:cantSplit/>
        </w:trPr>
        <w:tc>
          <w:tcPr>
            <w:tcW w:w="9072" w:type="dxa"/>
            <w:gridSpan w:val="3"/>
            <w:vAlign w:val="center"/>
          </w:tcPr>
          <w:p w14:paraId="1A08E30B" w14:textId="77777777" w:rsidR="005B36E8" w:rsidRPr="000A5777" w:rsidRDefault="005B36E8" w:rsidP="0058338F">
            <w:pPr>
              <w:pStyle w:val="DiplomaSupplement"/>
              <w:rPr>
                <w:b/>
                <w:bCs/>
              </w:rPr>
            </w:pPr>
            <w:r w:rsidRPr="000A5777">
              <w:rPr>
                <w:b/>
                <w:bCs/>
              </w:rPr>
              <w:t>Status  (Type / Control)</w:t>
            </w:r>
          </w:p>
        </w:tc>
      </w:tr>
      <w:tr w:rsidR="005B36E8" w:rsidRPr="008D403C" w14:paraId="23CBCFB9" w14:textId="77777777" w:rsidTr="00C7177B">
        <w:trPr>
          <w:cantSplit/>
        </w:trPr>
        <w:tc>
          <w:tcPr>
            <w:tcW w:w="9072" w:type="dxa"/>
            <w:gridSpan w:val="3"/>
            <w:vAlign w:val="center"/>
          </w:tcPr>
          <w:p w14:paraId="6DD1C6FD" w14:textId="77777777" w:rsidR="005B36E8" w:rsidRPr="000A5777" w:rsidRDefault="005B36E8" w:rsidP="0058338F">
            <w:pPr>
              <w:pStyle w:val="DiplomaSupplement"/>
            </w:pPr>
            <w:r w:rsidRPr="000A5777">
              <w:t>University of Applied Sciences / State Institution</w:t>
            </w:r>
          </w:p>
        </w:tc>
      </w:tr>
      <w:tr w:rsidR="005B36E8" w:rsidRPr="008D403C" w14:paraId="7F4630C2" w14:textId="77777777" w:rsidTr="00C7177B">
        <w:trPr>
          <w:cantSplit/>
        </w:trPr>
        <w:tc>
          <w:tcPr>
            <w:tcW w:w="9072" w:type="dxa"/>
            <w:gridSpan w:val="3"/>
            <w:vAlign w:val="center"/>
          </w:tcPr>
          <w:p w14:paraId="5CECB0C4" w14:textId="77777777" w:rsidR="005B36E8" w:rsidRPr="000A5777" w:rsidRDefault="005B36E8" w:rsidP="0058338F">
            <w:pPr>
              <w:pStyle w:val="DiplomaSupplement"/>
              <w:rPr>
                <w:rFonts w:cs="Arial"/>
                <w:b/>
                <w:bCs/>
              </w:rPr>
            </w:pPr>
            <w:r w:rsidRPr="000A5777">
              <w:rPr>
                <w:b/>
                <w:bCs/>
              </w:rPr>
              <w:t>2.4 Institution Administering Studies</w:t>
            </w:r>
            <w:r w:rsidRPr="000A5777">
              <w:t xml:space="preserve"> </w:t>
            </w:r>
            <w:r w:rsidRPr="000A5777">
              <w:rPr>
                <w:rFonts w:cs="Arial"/>
                <w:b/>
              </w:rPr>
              <w:t>(in original language)</w:t>
            </w:r>
          </w:p>
        </w:tc>
      </w:tr>
      <w:tr w:rsidR="005B36E8" w:rsidRPr="000A5777" w14:paraId="44C18053" w14:textId="77777777" w:rsidTr="00C7177B">
        <w:trPr>
          <w:cantSplit/>
        </w:trPr>
        <w:tc>
          <w:tcPr>
            <w:tcW w:w="9072" w:type="dxa"/>
            <w:gridSpan w:val="3"/>
            <w:vAlign w:val="center"/>
          </w:tcPr>
          <w:p w14:paraId="42C96F59" w14:textId="77777777" w:rsidR="005B36E8" w:rsidRPr="000A5777" w:rsidRDefault="005B36E8" w:rsidP="0058338F">
            <w:pPr>
              <w:pStyle w:val="DiplomaSupplement"/>
            </w:pPr>
            <w:r w:rsidRPr="000A5777">
              <w:t>same</w:t>
            </w:r>
          </w:p>
        </w:tc>
      </w:tr>
      <w:tr w:rsidR="005B36E8" w:rsidRPr="000A5777" w14:paraId="0C5F43C2" w14:textId="77777777" w:rsidTr="00C7177B">
        <w:tc>
          <w:tcPr>
            <w:tcW w:w="3541" w:type="dxa"/>
            <w:vAlign w:val="center"/>
          </w:tcPr>
          <w:p w14:paraId="4E64C592" w14:textId="77777777" w:rsidR="005B36E8" w:rsidRPr="000A5777" w:rsidRDefault="005B36E8" w:rsidP="0058338F">
            <w:pPr>
              <w:pStyle w:val="DiplomaSupplement"/>
              <w:rPr>
                <w:b/>
                <w:bCs/>
              </w:rPr>
            </w:pPr>
            <w:r w:rsidRPr="000A5777">
              <w:rPr>
                <w:b/>
                <w:bCs/>
              </w:rPr>
              <w:t>Status  (Type / Control)</w:t>
            </w:r>
          </w:p>
        </w:tc>
        <w:tc>
          <w:tcPr>
            <w:tcW w:w="5531" w:type="dxa"/>
            <w:gridSpan w:val="2"/>
            <w:vAlign w:val="center"/>
          </w:tcPr>
          <w:p w14:paraId="0AFC4E94" w14:textId="77777777" w:rsidR="005B36E8" w:rsidRPr="000A5777" w:rsidRDefault="005B36E8" w:rsidP="0058338F">
            <w:pPr>
              <w:pStyle w:val="DiplomaSupplement"/>
              <w:rPr>
                <w:rFonts w:cs="Arial"/>
                <w:bCs/>
              </w:rPr>
            </w:pPr>
          </w:p>
        </w:tc>
      </w:tr>
      <w:tr w:rsidR="005B36E8" w:rsidRPr="000A5777" w14:paraId="3590C64C" w14:textId="77777777" w:rsidTr="00C7177B">
        <w:trPr>
          <w:cantSplit/>
        </w:trPr>
        <w:tc>
          <w:tcPr>
            <w:tcW w:w="9072" w:type="dxa"/>
            <w:gridSpan w:val="3"/>
            <w:vAlign w:val="center"/>
          </w:tcPr>
          <w:p w14:paraId="3DB72199" w14:textId="77777777" w:rsidR="005B36E8" w:rsidRPr="000A5777" w:rsidRDefault="005B36E8" w:rsidP="0058338F">
            <w:pPr>
              <w:pStyle w:val="DiplomaSupplement"/>
            </w:pPr>
            <w:r w:rsidRPr="000A5777">
              <w:t>same</w:t>
            </w:r>
          </w:p>
        </w:tc>
      </w:tr>
      <w:tr w:rsidR="005B36E8" w:rsidRPr="008D403C" w14:paraId="32F6D8F0" w14:textId="77777777" w:rsidTr="00C7177B">
        <w:trPr>
          <w:cantSplit/>
        </w:trPr>
        <w:tc>
          <w:tcPr>
            <w:tcW w:w="9072" w:type="dxa"/>
            <w:gridSpan w:val="3"/>
            <w:vAlign w:val="center"/>
          </w:tcPr>
          <w:p w14:paraId="0E1411AD" w14:textId="77777777" w:rsidR="005B36E8" w:rsidRPr="000A5777" w:rsidRDefault="005B36E8" w:rsidP="0058338F">
            <w:pPr>
              <w:pStyle w:val="DiplomaSupplement"/>
              <w:rPr>
                <w:b/>
                <w:bCs/>
              </w:rPr>
            </w:pPr>
            <w:r w:rsidRPr="000A5777">
              <w:rPr>
                <w:b/>
                <w:bCs/>
              </w:rPr>
              <w:t>2.5 Language(s) of Instruction/Examination</w:t>
            </w:r>
          </w:p>
        </w:tc>
      </w:tr>
      <w:tr w:rsidR="005B36E8" w:rsidRPr="000A5777" w14:paraId="23C12719" w14:textId="77777777" w:rsidTr="00C7177B">
        <w:trPr>
          <w:cantSplit/>
        </w:trPr>
        <w:tc>
          <w:tcPr>
            <w:tcW w:w="9072" w:type="dxa"/>
            <w:gridSpan w:val="3"/>
            <w:vAlign w:val="center"/>
          </w:tcPr>
          <w:p w14:paraId="42ED46C7" w14:textId="77777777" w:rsidR="005B36E8" w:rsidRPr="000A5777" w:rsidRDefault="005B36E8" w:rsidP="0058338F">
            <w:pPr>
              <w:pStyle w:val="DiplomaSupplement"/>
            </w:pPr>
            <w:r w:rsidRPr="000A5777">
              <w:t>German</w:t>
            </w:r>
            <w:bookmarkStart w:id="2" w:name="_GoBack"/>
            <w:bookmarkEnd w:id="2"/>
          </w:p>
        </w:tc>
      </w:tr>
    </w:tbl>
    <w:p w14:paraId="4405A5A6" w14:textId="77777777" w:rsidR="005B36E8" w:rsidRPr="000A5777" w:rsidRDefault="005B36E8" w:rsidP="0058338F">
      <w:pPr>
        <w:pStyle w:val="DiplomaSupplement"/>
        <w:rPr>
          <w:rFonts w:cs="Arial"/>
          <w:bCs/>
        </w:rPr>
      </w:pPr>
    </w:p>
    <w:tbl>
      <w:tblPr>
        <w:tblW w:w="9072" w:type="dxa"/>
        <w:tblInd w:w="70" w:type="dxa"/>
        <w:tblLayout w:type="fixed"/>
        <w:tblCellMar>
          <w:left w:w="70" w:type="dxa"/>
          <w:right w:w="70" w:type="dxa"/>
        </w:tblCellMar>
        <w:tblLook w:val="0000" w:firstRow="0" w:lastRow="0" w:firstColumn="0" w:lastColumn="0" w:noHBand="0" w:noVBand="0"/>
      </w:tblPr>
      <w:tblGrid>
        <w:gridCol w:w="3541"/>
        <w:gridCol w:w="854"/>
        <w:gridCol w:w="4677"/>
      </w:tblGrid>
      <w:tr w:rsidR="005B36E8" w:rsidRPr="000A5777" w14:paraId="026FDD4C" w14:textId="77777777" w:rsidTr="00C7177B">
        <w:tc>
          <w:tcPr>
            <w:tcW w:w="3541" w:type="dxa"/>
            <w:vAlign w:val="center"/>
          </w:tcPr>
          <w:p w14:paraId="27B0BAA8" w14:textId="77777777" w:rsidR="005B36E8" w:rsidRPr="000A5777" w:rsidRDefault="005B36E8" w:rsidP="0058338F">
            <w:pPr>
              <w:pStyle w:val="DiplomaSupplement"/>
              <w:rPr>
                <w:b/>
                <w:bCs/>
              </w:rPr>
            </w:pPr>
            <w:r w:rsidRPr="000A5777">
              <w:rPr>
                <w:b/>
                <w:bCs/>
              </w:rPr>
              <w:t>3. LEVEL OF THE QUALIFICATION</w:t>
            </w:r>
          </w:p>
        </w:tc>
        <w:tc>
          <w:tcPr>
            <w:tcW w:w="5531" w:type="dxa"/>
            <w:gridSpan w:val="2"/>
            <w:vAlign w:val="center"/>
          </w:tcPr>
          <w:p w14:paraId="41F58158" w14:textId="77777777" w:rsidR="005B36E8" w:rsidRPr="000A5777" w:rsidRDefault="005B36E8" w:rsidP="0058338F">
            <w:pPr>
              <w:pStyle w:val="DiplomaSupplement"/>
              <w:rPr>
                <w:rFonts w:cs="Arial"/>
                <w:i/>
                <w:iCs/>
              </w:rPr>
            </w:pPr>
          </w:p>
        </w:tc>
      </w:tr>
      <w:tr w:rsidR="005B36E8" w:rsidRPr="000A5777" w14:paraId="679A104A" w14:textId="77777777" w:rsidTr="00C7177B">
        <w:trPr>
          <w:cantSplit/>
        </w:trPr>
        <w:tc>
          <w:tcPr>
            <w:tcW w:w="9072" w:type="dxa"/>
            <w:gridSpan w:val="3"/>
            <w:vAlign w:val="center"/>
          </w:tcPr>
          <w:p w14:paraId="1889554C" w14:textId="77777777" w:rsidR="005B36E8" w:rsidRPr="000A5777" w:rsidRDefault="005B36E8" w:rsidP="0058338F">
            <w:pPr>
              <w:pStyle w:val="DiplomaSupplement"/>
              <w:rPr>
                <w:bCs/>
                <w:i/>
                <w:iCs/>
              </w:rPr>
            </w:pPr>
            <w:r w:rsidRPr="000A5777">
              <w:rPr>
                <w:b/>
                <w:bCs/>
              </w:rPr>
              <w:t>3.1 Level</w:t>
            </w:r>
          </w:p>
        </w:tc>
      </w:tr>
      <w:tr w:rsidR="005B36E8" w:rsidRPr="000A5777" w14:paraId="0694A722" w14:textId="77777777" w:rsidTr="00C7177B">
        <w:trPr>
          <w:cantSplit/>
        </w:trPr>
        <w:tc>
          <w:tcPr>
            <w:tcW w:w="9072" w:type="dxa"/>
            <w:gridSpan w:val="3"/>
            <w:vAlign w:val="center"/>
          </w:tcPr>
          <w:p w14:paraId="1C6FC2E6" w14:textId="77777777" w:rsidR="005B36E8" w:rsidRPr="000A5777" w:rsidRDefault="005B36E8" w:rsidP="0058338F">
            <w:pPr>
              <w:pStyle w:val="DiplomaSupplement"/>
            </w:pPr>
            <w:r w:rsidRPr="000A5777">
              <w:t>Postgraduate degree</w:t>
            </w:r>
          </w:p>
        </w:tc>
      </w:tr>
      <w:tr w:rsidR="005B36E8" w:rsidRPr="000A5777" w14:paraId="170C9D19" w14:textId="77777777" w:rsidTr="00C7177B">
        <w:trPr>
          <w:cantSplit/>
        </w:trPr>
        <w:tc>
          <w:tcPr>
            <w:tcW w:w="9072" w:type="dxa"/>
            <w:gridSpan w:val="3"/>
            <w:vAlign w:val="center"/>
          </w:tcPr>
          <w:p w14:paraId="0FDC71F6" w14:textId="77777777" w:rsidR="005B36E8" w:rsidRPr="000A5777" w:rsidRDefault="005B36E8" w:rsidP="0058338F">
            <w:pPr>
              <w:pStyle w:val="DiplomaSupplement"/>
            </w:pPr>
            <w:r w:rsidRPr="000A5777">
              <w:rPr>
                <w:b/>
                <w:bCs/>
              </w:rPr>
              <w:t>3.2 Official Length of Program</w:t>
            </w:r>
          </w:p>
        </w:tc>
      </w:tr>
      <w:tr w:rsidR="005B36E8" w:rsidRPr="000A5777" w14:paraId="6CACD08F" w14:textId="77777777" w:rsidTr="00C7177B">
        <w:trPr>
          <w:cantSplit/>
        </w:trPr>
        <w:tc>
          <w:tcPr>
            <w:tcW w:w="9072" w:type="dxa"/>
            <w:gridSpan w:val="3"/>
            <w:vAlign w:val="center"/>
          </w:tcPr>
          <w:p w14:paraId="59F37A6F" w14:textId="77777777" w:rsidR="005B36E8" w:rsidRPr="000A5777" w:rsidRDefault="005B36E8" w:rsidP="0058338F">
            <w:pPr>
              <w:pStyle w:val="DiplomaSupplement"/>
            </w:pPr>
            <w:r w:rsidRPr="000A5777">
              <w:t>Two years</w:t>
            </w:r>
          </w:p>
        </w:tc>
      </w:tr>
      <w:tr w:rsidR="005B36E8" w:rsidRPr="000A5777" w14:paraId="44CBD8A6" w14:textId="77777777" w:rsidTr="00C7177B">
        <w:tc>
          <w:tcPr>
            <w:tcW w:w="4395" w:type="dxa"/>
            <w:gridSpan w:val="2"/>
            <w:vAlign w:val="center"/>
          </w:tcPr>
          <w:p w14:paraId="3CC9EECB" w14:textId="77777777" w:rsidR="005B36E8" w:rsidRPr="000A5777" w:rsidRDefault="005B36E8" w:rsidP="0058338F">
            <w:pPr>
              <w:pStyle w:val="DiplomaSupplement"/>
              <w:rPr>
                <w:b/>
                <w:bCs/>
              </w:rPr>
            </w:pPr>
            <w:r w:rsidRPr="000A5777">
              <w:rPr>
                <w:b/>
                <w:bCs/>
              </w:rPr>
              <w:t>3.3 Access Requirements</w:t>
            </w:r>
          </w:p>
        </w:tc>
        <w:tc>
          <w:tcPr>
            <w:tcW w:w="4677" w:type="dxa"/>
            <w:vAlign w:val="center"/>
          </w:tcPr>
          <w:p w14:paraId="29DAAA81" w14:textId="77777777" w:rsidR="005B36E8" w:rsidRPr="000A5777" w:rsidRDefault="005B36E8" w:rsidP="0058338F">
            <w:pPr>
              <w:pStyle w:val="DiplomaSupplement"/>
              <w:rPr>
                <w:rFonts w:cs="Arial"/>
              </w:rPr>
            </w:pPr>
          </w:p>
        </w:tc>
      </w:tr>
      <w:tr w:rsidR="005B36E8" w:rsidRPr="008D403C" w14:paraId="3EAAA74D" w14:textId="77777777" w:rsidTr="00C7177B">
        <w:trPr>
          <w:cantSplit/>
        </w:trPr>
        <w:tc>
          <w:tcPr>
            <w:tcW w:w="9072" w:type="dxa"/>
            <w:gridSpan w:val="3"/>
            <w:vAlign w:val="center"/>
          </w:tcPr>
          <w:p w14:paraId="5B434493" w14:textId="77777777" w:rsidR="005B36E8" w:rsidRPr="000A5777" w:rsidRDefault="005B36E8" w:rsidP="0058338F">
            <w:pPr>
              <w:pStyle w:val="DiplomaSupplement"/>
            </w:pPr>
            <w:r w:rsidRPr="000A5777">
              <w:t>Fachhochschulreife or equivalent; successful completion of a suitable university degree with the minimum degree of “Bachelor of Science” in Informatics and a final cumulative grade of “good” (2.0) or better in the German grading system or its equivalent;  German language competence  (DSH II) if secondary-school diploma was not obtained from a German institution.</w:t>
            </w:r>
          </w:p>
        </w:tc>
      </w:tr>
    </w:tbl>
    <w:p w14:paraId="33E0FE07" w14:textId="77777777" w:rsidR="005B36E8" w:rsidRPr="000A5777" w:rsidRDefault="005B36E8" w:rsidP="0058338F">
      <w:pPr>
        <w:pStyle w:val="DiplomaSupplement"/>
      </w:pPr>
    </w:p>
    <w:tbl>
      <w:tblPr>
        <w:tblW w:w="9070" w:type="dxa"/>
        <w:tblInd w:w="70" w:type="dxa"/>
        <w:tblLayout w:type="fixed"/>
        <w:tblCellMar>
          <w:left w:w="70" w:type="dxa"/>
          <w:right w:w="70" w:type="dxa"/>
        </w:tblCellMar>
        <w:tblLook w:val="0000" w:firstRow="0" w:lastRow="0" w:firstColumn="0" w:lastColumn="0" w:noHBand="0" w:noVBand="0"/>
        <w:tblPrChange w:id="3" w:author="Kristian Fischer" w:date="2017-01-18T10:24:00Z">
          <w:tblPr>
            <w:tblW w:w="9072" w:type="dxa"/>
            <w:tblInd w:w="70" w:type="dxa"/>
            <w:tblLayout w:type="fixed"/>
            <w:tblCellMar>
              <w:left w:w="70" w:type="dxa"/>
              <w:right w:w="70" w:type="dxa"/>
            </w:tblCellMar>
            <w:tblLook w:val="0000" w:firstRow="0" w:lastRow="0" w:firstColumn="0" w:lastColumn="0" w:noHBand="0" w:noVBand="0"/>
          </w:tblPr>
        </w:tblPrChange>
      </w:tblPr>
      <w:tblGrid>
        <w:gridCol w:w="3541"/>
        <w:gridCol w:w="854"/>
        <w:gridCol w:w="4675"/>
        <w:tblGridChange w:id="4">
          <w:tblGrid>
            <w:gridCol w:w="3541"/>
            <w:gridCol w:w="854"/>
            <w:gridCol w:w="4677"/>
          </w:tblGrid>
        </w:tblGridChange>
      </w:tblGrid>
      <w:tr w:rsidR="005B36E8" w:rsidRPr="000A5777" w14:paraId="3FCED83E" w14:textId="77777777" w:rsidTr="00722193">
        <w:tc>
          <w:tcPr>
            <w:tcW w:w="3541" w:type="dxa"/>
            <w:vAlign w:val="center"/>
            <w:tcPrChange w:id="5" w:author="Kristian Fischer" w:date="2017-01-18T10:24:00Z">
              <w:tcPr>
                <w:tcW w:w="3541" w:type="dxa"/>
                <w:vAlign w:val="center"/>
              </w:tcPr>
            </w:tcPrChange>
          </w:tcPr>
          <w:p w14:paraId="597E3034" w14:textId="77777777" w:rsidR="005B36E8" w:rsidRPr="000A5777" w:rsidRDefault="005B36E8" w:rsidP="0058338F">
            <w:pPr>
              <w:pStyle w:val="DiplomaSupplement"/>
              <w:rPr>
                <w:b/>
                <w:bCs/>
              </w:rPr>
            </w:pPr>
            <w:r w:rsidRPr="000A5777">
              <w:rPr>
                <w:b/>
                <w:bCs/>
              </w:rPr>
              <w:t xml:space="preserve">4. CONTENTS AND RESULTS GAINED </w:t>
            </w:r>
          </w:p>
        </w:tc>
        <w:tc>
          <w:tcPr>
            <w:tcW w:w="5529" w:type="dxa"/>
            <w:gridSpan w:val="2"/>
            <w:vAlign w:val="center"/>
            <w:tcPrChange w:id="6" w:author="Kristian Fischer" w:date="2017-01-18T10:24:00Z">
              <w:tcPr>
                <w:tcW w:w="5531" w:type="dxa"/>
                <w:gridSpan w:val="2"/>
                <w:vAlign w:val="center"/>
              </w:tcPr>
            </w:tcPrChange>
          </w:tcPr>
          <w:p w14:paraId="590C16AD" w14:textId="77777777" w:rsidR="005B36E8" w:rsidRPr="000A5777" w:rsidRDefault="005B36E8" w:rsidP="0058338F">
            <w:pPr>
              <w:pStyle w:val="DiplomaSupplement"/>
              <w:rPr>
                <w:rFonts w:cs="Arial"/>
                <w:i/>
                <w:iCs/>
              </w:rPr>
            </w:pPr>
          </w:p>
        </w:tc>
      </w:tr>
      <w:tr w:rsidR="005B36E8" w:rsidRPr="000A5777" w14:paraId="337CE087" w14:textId="77777777" w:rsidTr="00722193">
        <w:trPr>
          <w:cantSplit/>
          <w:trPrChange w:id="7" w:author="Kristian Fischer" w:date="2017-01-18T10:24:00Z">
            <w:trPr>
              <w:cantSplit/>
            </w:trPr>
          </w:trPrChange>
        </w:trPr>
        <w:tc>
          <w:tcPr>
            <w:tcW w:w="9070" w:type="dxa"/>
            <w:gridSpan w:val="3"/>
            <w:vAlign w:val="center"/>
            <w:tcPrChange w:id="8" w:author="Kristian Fischer" w:date="2017-01-18T10:24:00Z">
              <w:tcPr>
                <w:tcW w:w="9072" w:type="dxa"/>
                <w:gridSpan w:val="3"/>
                <w:vAlign w:val="center"/>
              </w:tcPr>
            </w:tcPrChange>
          </w:tcPr>
          <w:p w14:paraId="7D4AA3DA" w14:textId="77777777" w:rsidR="005B36E8" w:rsidRPr="000A5777" w:rsidRDefault="005B36E8" w:rsidP="0058338F">
            <w:pPr>
              <w:pStyle w:val="DiplomaSupplement"/>
              <w:rPr>
                <w:bCs/>
                <w:i/>
                <w:iCs/>
              </w:rPr>
            </w:pPr>
            <w:r w:rsidRPr="000A5777">
              <w:rPr>
                <w:b/>
                <w:bCs/>
              </w:rPr>
              <w:t>4.1 Mode of Study</w:t>
            </w:r>
          </w:p>
        </w:tc>
      </w:tr>
      <w:tr w:rsidR="005B36E8" w:rsidRPr="000A5777" w14:paraId="19470570" w14:textId="77777777" w:rsidTr="00722193">
        <w:trPr>
          <w:cantSplit/>
          <w:trPrChange w:id="9" w:author="Kristian Fischer" w:date="2017-01-18T10:24:00Z">
            <w:trPr>
              <w:cantSplit/>
            </w:trPr>
          </w:trPrChange>
        </w:trPr>
        <w:tc>
          <w:tcPr>
            <w:tcW w:w="9070" w:type="dxa"/>
            <w:gridSpan w:val="3"/>
            <w:vAlign w:val="center"/>
            <w:tcPrChange w:id="10" w:author="Kristian Fischer" w:date="2017-01-18T10:24:00Z">
              <w:tcPr>
                <w:tcW w:w="9072" w:type="dxa"/>
                <w:gridSpan w:val="3"/>
                <w:vAlign w:val="center"/>
              </w:tcPr>
            </w:tcPrChange>
          </w:tcPr>
          <w:p w14:paraId="58BE581C" w14:textId="77777777" w:rsidR="005B36E8" w:rsidRPr="000A5777" w:rsidRDefault="005B36E8" w:rsidP="0058338F">
            <w:pPr>
              <w:pStyle w:val="DiplomaSupplement"/>
            </w:pPr>
            <w:r w:rsidRPr="000A5777">
              <w:t>Fulltime</w:t>
            </w:r>
          </w:p>
        </w:tc>
      </w:tr>
      <w:tr w:rsidR="005B36E8" w:rsidRPr="008D403C" w14:paraId="5903C627" w14:textId="77777777" w:rsidTr="00722193">
        <w:trPr>
          <w:cantSplit/>
          <w:trPrChange w:id="11" w:author="Kristian Fischer" w:date="2017-01-18T10:24:00Z">
            <w:trPr>
              <w:cantSplit/>
            </w:trPr>
          </w:trPrChange>
        </w:trPr>
        <w:tc>
          <w:tcPr>
            <w:tcW w:w="9070" w:type="dxa"/>
            <w:gridSpan w:val="3"/>
            <w:vAlign w:val="center"/>
            <w:tcPrChange w:id="12" w:author="Kristian Fischer" w:date="2017-01-18T10:24:00Z">
              <w:tcPr>
                <w:tcW w:w="9072" w:type="dxa"/>
                <w:gridSpan w:val="3"/>
                <w:vAlign w:val="center"/>
              </w:tcPr>
            </w:tcPrChange>
          </w:tcPr>
          <w:p w14:paraId="54A8564E" w14:textId="77777777" w:rsidR="005B36E8" w:rsidRPr="000A5777" w:rsidRDefault="005B36E8" w:rsidP="0058338F">
            <w:pPr>
              <w:pStyle w:val="DiplomaSupplement"/>
            </w:pPr>
            <w:r w:rsidRPr="000A5777">
              <w:rPr>
                <w:b/>
                <w:bCs/>
              </w:rPr>
              <w:t>4.2 Program Requirements/Qualification Profile of the Graduate</w:t>
            </w:r>
          </w:p>
        </w:tc>
      </w:tr>
      <w:tr w:rsidR="005B36E8" w:rsidRPr="008D403C" w14:paraId="47ADD701" w14:textId="77777777" w:rsidTr="00722193">
        <w:trPr>
          <w:cantSplit/>
          <w:trPrChange w:id="13" w:author="Kristian Fischer" w:date="2017-01-18T10:24:00Z">
            <w:trPr>
              <w:cantSplit/>
            </w:trPr>
          </w:trPrChange>
        </w:trPr>
        <w:tc>
          <w:tcPr>
            <w:tcW w:w="9070" w:type="dxa"/>
            <w:gridSpan w:val="3"/>
            <w:vAlign w:val="center"/>
            <w:tcPrChange w:id="14" w:author="Kristian Fischer" w:date="2017-01-18T10:24:00Z">
              <w:tcPr>
                <w:tcW w:w="9072" w:type="dxa"/>
                <w:gridSpan w:val="3"/>
                <w:vAlign w:val="center"/>
              </w:tcPr>
            </w:tcPrChange>
          </w:tcPr>
          <w:p w14:paraId="00D59B84" w14:textId="4AE587DD" w:rsidR="005B36E8" w:rsidRPr="000A5777" w:rsidRDefault="005B36E8" w:rsidP="000E6CC6">
            <w:pPr>
              <w:pStyle w:val="DiplomaSupplement"/>
            </w:pPr>
            <w:r w:rsidRPr="000A5777">
              <w:t>Graduates of the Master’s program in Media Informatics analyze, create, implement, adapt, operate</w:t>
            </w:r>
            <w:ins w:id="15" w:author="Mario Winter" w:date="2017-01-30T11:13:00Z">
              <w:r w:rsidR="006600F1">
                <w:t>,</w:t>
              </w:r>
            </w:ins>
            <w:r w:rsidRPr="000A5777">
              <w:t xml:space="preserve"> and evaluate IT- and web-based processes and systems for the design, production, processing, distribution and consumption of media-based information with respect to informatics-related, economic and social contexts.</w:t>
            </w:r>
          </w:p>
          <w:p w14:paraId="1DBBC629" w14:textId="77777777" w:rsidR="005B36E8" w:rsidRPr="000A5777" w:rsidRDefault="005B36E8" w:rsidP="0058338F">
            <w:pPr>
              <w:pStyle w:val="DiplomaSupplement"/>
              <w:rPr>
                <w:b/>
                <w:bCs/>
              </w:rPr>
            </w:pPr>
          </w:p>
        </w:tc>
      </w:tr>
      <w:tr w:rsidR="005B36E8" w:rsidRPr="008D403C" w14:paraId="05BBA173" w14:textId="77777777" w:rsidTr="00722193">
        <w:trPr>
          <w:cantSplit/>
          <w:trPrChange w:id="16" w:author="Kristian Fischer" w:date="2017-01-18T10:24:00Z">
            <w:trPr>
              <w:cantSplit/>
            </w:trPr>
          </w:trPrChange>
        </w:trPr>
        <w:tc>
          <w:tcPr>
            <w:tcW w:w="9070" w:type="dxa"/>
            <w:gridSpan w:val="3"/>
            <w:vAlign w:val="center"/>
            <w:tcPrChange w:id="17" w:author="Kristian Fischer" w:date="2017-01-18T10:24:00Z">
              <w:tcPr>
                <w:tcW w:w="9072" w:type="dxa"/>
                <w:gridSpan w:val="3"/>
                <w:vAlign w:val="center"/>
              </w:tcPr>
            </w:tcPrChange>
          </w:tcPr>
          <w:p w14:paraId="731E2AF9" w14:textId="3A1826AF" w:rsidR="005B36E8" w:rsidRPr="000A5777" w:rsidRDefault="005B36E8" w:rsidP="00D3746A">
            <w:pPr>
              <w:pStyle w:val="DiplomaSupplement"/>
            </w:pPr>
            <w:r w:rsidRPr="000A5777">
              <w:lastRenderedPageBreak/>
              <w:t>Holders of the Master of Science in Media Informatics will have deepened their technical and specialized knowledge of informatics and media informatics in particular, which they previously acquired in their undergraduate studies. Adopting a methodological and analytical approach, they will broaden their skills of abstraction and modeling and of acting in formal domains. Moreover, they will develop critical awareness of the latest developments in informatics and media informatics in particular and will be able to analyze, formulate, formalize and solve problems stemming from new, evolving fields of media informatics in a pure, system-analytical and multi-faceted manner. Subsequently, they will be able to critically evaluate such solutions.</w:t>
            </w:r>
          </w:p>
          <w:p w14:paraId="6763804D" w14:textId="77777777" w:rsidR="005B36E8" w:rsidRPr="000A5777" w:rsidRDefault="005B36E8" w:rsidP="00D3746A">
            <w:pPr>
              <w:pStyle w:val="DiplomaSupplement"/>
            </w:pPr>
            <w:r w:rsidRPr="000A5777">
              <w:t>Students will acquire judgmental skills in the analysis and evaluation of complex, inconsistent and incomplete information. They will be proficient in media conception/design and will be able to model concepts and information in terms of structure, use and management. They will be able to deduce from, analyze and define organizational, social, cultural contexts, requirements and rules, and to formulate adequate design objectives, taking into account different perspectives.</w:t>
            </w:r>
          </w:p>
          <w:p w14:paraId="6F3DEEE6" w14:textId="77777777" w:rsidR="005B36E8" w:rsidRPr="000A5777" w:rsidRDefault="005B36E8" w:rsidP="00D3746A">
            <w:pPr>
              <w:pStyle w:val="DiplomaSupplement"/>
            </w:pPr>
            <w:r w:rsidRPr="000A5777">
              <w:t>Moreover, graduates will be able to categorize concepts in connection with well-established scientific theories and to analyze, discuss and assess such concepts with respect to technical, judicial, economic, social, cultural and ethical objectives. They will be capable of conceptualizing, controlling and evaluating processes for the design, production, processing, distribution and consumption of media-based information with respect to organizational, social and cultural contexts and adequate selection of methods, techniques and tools. Furthermore, they will be able to combine knowledge in informatics, media technology, internet and web technologies as well as related sciences and cope with complex issues.</w:t>
            </w:r>
          </w:p>
          <w:p w14:paraId="3602E118" w14:textId="77777777" w:rsidR="005B36E8" w:rsidRPr="000A5777" w:rsidRDefault="005B36E8" w:rsidP="00D3746A">
            <w:pPr>
              <w:pStyle w:val="DiplomaSupplement"/>
            </w:pPr>
            <w:r w:rsidRPr="000A5777">
              <w:t>Students will develop a good understanding of applicable methods and techniques in the value chain of design, production, processing, distribution and consumption of media-based information and know their limitations. Moreover, they will acquire profound technical knowledge of media informatics, dealing with the most advanced knowledge and technology. They will also be aware of non-technical effects of their work both on and in socio-technical systems and will be able to use their understanding and knowledge to analyze, conceive, adapt and evaluate models, systems and processes for the design, production, processing, distribution and consumption of media-based information.</w:t>
            </w:r>
          </w:p>
          <w:p w14:paraId="27823328" w14:textId="77777777" w:rsidR="005B36E8" w:rsidRPr="000A5777" w:rsidRDefault="005B36E8" w:rsidP="00D3746A">
            <w:pPr>
              <w:pStyle w:val="DiplomaSupplement"/>
            </w:pPr>
            <w:r w:rsidRPr="000A5777">
              <w:t>Furthermore, graduates of the program will be proficient in the selection and application of cutting-edge methods to solve problems and will know how to justify their application. They will also acquire the necessary skills to perceive future problems, technologies and scientific findings related to media informatics, and to adopt these skills in their professional career. Graduates will be capable of working scientifically and of further advancing the scientific discipline of media informatics.</w:t>
            </w:r>
          </w:p>
          <w:p w14:paraId="48F14C6A" w14:textId="77777777" w:rsidR="005B36E8" w:rsidRPr="000A5777" w:rsidRDefault="005B36E8" w:rsidP="00D3746A">
            <w:pPr>
              <w:pStyle w:val="DiplomaSupplement"/>
            </w:pPr>
            <w:r w:rsidRPr="000A5777">
              <w:t>Graduates will be able to responsibly and professionally organize, execute, control and manage projects in the field of media informatics. They will be capable of effectively leading teams that are made up of different disciplines, educational levels and culturally or ethnically heterogeneous sub-teams. They will also be able to autonomously and quickly familiarize themselves – both from a theoretical as well as a technical point of view – with new theories, methods and techniques relevant to media informatics.</w:t>
            </w:r>
          </w:p>
          <w:p w14:paraId="6C0D51E7" w14:textId="77777777" w:rsidR="005B36E8" w:rsidRDefault="005B36E8" w:rsidP="00D3746A">
            <w:pPr>
              <w:pStyle w:val="DiplomaSupplement"/>
              <w:rPr>
                <w:ins w:id="18" w:author="Microsoft Office-Anwender" w:date="2017-01-17T15:52:00Z"/>
              </w:rPr>
            </w:pPr>
            <w:r w:rsidRPr="000A5777">
              <w:t>Graduates will be able to question and develop their own role in their profession and are proficient in the preparation of scientific work for different audiences, which they will then be able to present in a substantiated and convincing manner. They will also be able to acknowledge and assess criticism and deviating positions and incorporate these positions into their own scientific work.</w:t>
            </w:r>
          </w:p>
          <w:p w14:paraId="560BEB20" w14:textId="77777777" w:rsidR="000E1276" w:rsidRDefault="004F1929" w:rsidP="00D3746A">
            <w:pPr>
              <w:pStyle w:val="DiplomaSupplement"/>
              <w:rPr>
                <w:ins w:id="19" w:author="Microsoft Office-Anwender" w:date="2017-01-17T16:44:00Z"/>
              </w:rPr>
            </w:pPr>
            <w:ins w:id="20" w:author="Microsoft Office-Anwender" w:date="2017-01-17T15:52:00Z">
              <w:r>
                <w:t xml:space="preserve">Graduates who </w:t>
              </w:r>
            </w:ins>
            <w:ins w:id="21" w:author="Microsoft Office-Anwender" w:date="2017-01-17T15:53:00Z">
              <w:r>
                <w:t>specialised</w:t>
              </w:r>
            </w:ins>
            <w:ins w:id="22" w:author="Microsoft Office-Anwender" w:date="2017-01-17T15:52:00Z">
              <w:r>
                <w:t xml:space="preserve"> </w:t>
              </w:r>
            </w:ins>
            <w:ins w:id="23" w:author="Microsoft Office-Anwender" w:date="2017-01-17T15:53:00Z">
              <w:r>
                <w:t xml:space="preserve">in the field of </w:t>
              </w:r>
            </w:ins>
          </w:p>
          <w:p w14:paraId="22480D28" w14:textId="20B56B20" w:rsidR="004F1929" w:rsidRDefault="004F1929">
            <w:pPr>
              <w:pStyle w:val="DiplomaSupplement"/>
              <w:numPr>
                <w:ilvl w:val="0"/>
                <w:numId w:val="3"/>
              </w:numPr>
              <w:rPr>
                <w:ins w:id="24" w:author="Mario Winter" w:date="2017-01-30T11:15:00Z"/>
              </w:rPr>
              <w:pPrChange w:id="25" w:author="Microsoft Office-Anwender" w:date="2017-01-17T16:44:00Z">
                <w:pPr>
                  <w:pStyle w:val="DiplomaSupplement"/>
                </w:pPr>
              </w:pPrChange>
            </w:pPr>
            <w:ins w:id="26" w:author="Microsoft Office-Anwender" w:date="2017-01-17T15:53:00Z">
              <w:r>
                <w:t>“</w:t>
              </w:r>
              <w:r w:rsidRPr="000E1276">
                <w:rPr>
                  <w:b/>
                  <w:rPrChange w:id="27" w:author="Microsoft Office-Anwender" w:date="2017-01-17T16:44:00Z">
                    <w:rPr/>
                  </w:rPrChange>
                </w:rPr>
                <w:t>Human-Computer Interaction</w:t>
              </w:r>
            </w:ins>
            <w:ins w:id="28" w:author="Microsoft Office-Anwender" w:date="2017-01-17T16:44:00Z">
              <w:r w:rsidR="000E1276">
                <w:rPr>
                  <w:b/>
                </w:rPr>
                <w:t>”</w:t>
              </w:r>
            </w:ins>
            <w:ins w:id="29" w:author="Microsoft Office-Anwender" w:date="2017-01-17T15:54:00Z">
              <w:r>
                <w:t xml:space="preserve"> </w:t>
              </w:r>
            </w:ins>
            <w:ins w:id="30" w:author="Microsoft Office-Anwender" w:date="2017-01-17T15:55:00Z">
              <w:r w:rsidR="000E1276">
                <w:t xml:space="preserve">acquire and </w:t>
              </w:r>
            </w:ins>
            <w:ins w:id="31" w:author="Microsoft Office-Anwender" w:date="2017-01-17T16:36:00Z">
              <w:r w:rsidR="000E1276">
                <w:t>further</w:t>
              </w:r>
            </w:ins>
            <w:ins w:id="32" w:author="Microsoft Office-Anwender" w:date="2017-01-17T15:55:00Z">
              <w:r w:rsidR="000E1276">
                <w:t xml:space="preserve"> </w:t>
              </w:r>
            </w:ins>
            <w:ins w:id="33" w:author="Microsoft Office-Anwender" w:date="2017-01-17T16:36:00Z">
              <w:r w:rsidR="000E1276">
                <w:t>develop</w:t>
              </w:r>
            </w:ins>
            <w:ins w:id="34" w:author="Microsoft Office-Anwender" w:date="2017-01-17T15:55:00Z">
              <w:r>
                <w:t xml:space="preserve"> the ability to </w:t>
              </w:r>
              <w:r w:rsidR="000E1276">
                <w:t xml:space="preserve">manage </w:t>
              </w:r>
            </w:ins>
            <w:ins w:id="35" w:author="Microsoft Office-Anwender" w:date="2017-01-17T16:36:00Z">
              <w:r w:rsidR="001F1D58">
                <w:t>develop</w:t>
              </w:r>
              <w:r w:rsidR="000E1276">
                <w:t>ment processes for</w:t>
              </w:r>
            </w:ins>
            <w:ins w:id="36" w:author="Microsoft Office-Anwender" w:date="2017-01-17T15:55:00Z">
              <w:r w:rsidR="001F1D58">
                <w:t xml:space="preserve"> </w:t>
              </w:r>
            </w:ins>
            <w:ins w:id="37" w:author="Microsoft Office-Anwender" w:date="2017-01-17T16:36:00Z">
              <w:r w:rsidR="001F1D58">
                <w:t>i</w:t>
              </w:r>
            </w:ins>
            <w:ins w:id="38" w:author="Microsoft Office-Anwender" w:date="2017-01-17T15:55:00Z">
              <w:r>
                <w:t>nteractive distributed systems.</w:t>
              </w:r>
            </w:ins>
            <w:ins w:id="39" w:author="Microsoft Office-Anwender" w:date="2017-01-17T16:37:00Z">
              <w:r w:rsidR="000E1276">
                <w:t xml:space="preserve"> They are able to</w:t>
              </w:r>
            </w:ins>
            <w:ins w:id="40" w:author="Microsoft Office-Anwender" w:date="2017-01-17T16:38:00Z">
              <w:r w:rsidR="000E1276">
                <w:t xml:space="preserve"> </w:t>
              </w:r>
            </w:ins>
            <w:ins w:id="41" w:author="Microsoft Office-Anwender" w:date="2017-01-17T16:37:00Z">
              <w:del w:id="42" w:author="Mario Winter" w:date="2017-01-30T11:13:00Z">
                <w:r w:rsidR="000E1276" w:rsidDel="006600F1">
                  <w:delText>analyse</w:delText>
                </w:r>
              </w:del>
            </w:ins>
            <w:ins w:id="43" w:author="Mario Winter" w:date="2017-01-30T11:13:00Z">
              <w:r w:rsidR="006600F1">
                <w:t>analyze</w:t>
              </w:r>
            </w:ins>
            <w:ins w:id="44" w:author="Microsoft Office-Anwender" w:date="2017-01-17T16:37:00Z">
              <w:r w:rsidR="000E1276">
                <w:t xml:space="preserve"> and specify contexts of use,</w:t>
              </w:r>
            </w:ins>
            <w:ins w:id="45" w:author="Microsoft Office-Anwender" w:date="2017-01-17T16:39:00Z">
              <w:r w:rsidR="000E1276">
                <w:t xml:space="preserve"> to identify user needs and to transform them into user- and system requirements, to design for life and work, to assess and evaluate design solutions and </w:t>
              </w:r>
            </w:ins>
            <w:ins w:id="46" w:author="Microsoft Office-Anwender" w:date="2017-01-17T16:40:00Z">
              <w:r w:rsidR="000E1276">
                <w:t>communicate results to differ</w:t>
              </w:r>
              <w:r w:rsidR="00972170">
                <w:t>ent stakeholders. Graduates</w:t>
              </w:r>
              <w:r w:rsidR="000E1276">
                <w:t xml:space="preserve"> of this </w:t>
              </w:r>
            </w:ins>
            <w:ins w:id="47" w:author="Microsoft Office-Anwender" w:date="2017-01-18T20:26:00Z">
              <w:r w:rsidR="00972170">
                <w:t>specialization</w:t>
              </w:r>
            </w:ins>
            <w:ins w:id="48" w:author="Microsoft Office-Anwender" w:date="2017-01-18T20:25:00Z">
              <w:r w:rsidR="00972170">
                <w:t xml:space="preserve"> </w:t>
              </w:r>
            </w:ins>
            <w:ins w:id="49" w:author="Microsoft Office-Anwender" w:date="2017-01-17T16:43:00Z">
              <w:r w:rsidR="000E1276">
                <w:t xml:space="preserve">are central decision makers for the design </w:t>
              </w:r>
            </w:ins>
            <w:ins w:id="50" w:author="Microsoft Office-Anwender" w:date="2017-01-18T20:27:00Z">
              <w:r w:rsidR="00972170">
                <w:t xml:space="preserve">and evaluation </w:t>
              </w:r>
            </w:ins>
            <w:ins w:id="51" w:author="Microsoft Office-Anwender" w:date="2017-01-17T16:43:00Z">
              <w:r w:rsidR="00972170">
                <w:t xml:space="preserve">of </w:t>
              </w:r>
              <w:r w:rsidR="000E1276">
                <w:t>interactive systems.</w:t>
              </w:r>
            </w:ins>
          </w:p>
          <w:p w14:paraId="27425CD6" w14:textId="77777777" w:rsidR="008D403C" w:rsidRDefault="003D6FCC" w:rsidP="008D403C">
            <w:pPr>
              <w:pStyle w:val="DiplomaSupplement"/>
              <w:numPr>
                <w:ilvl w:val="0"/>
                <w:numId w:val="3"/>
              </w:numPr>
              <w:rPr>
                <w:ins w:id="52" w:author="ckohls" w:date="2017-02-05T21:54:00Z"/>
              </w:rPr>
              <w:pPrChange w:id="53" w:author="ckohls" w:date="2017-02-05T21:53:00Z">
                <w:pPr>
                  <w:pStyle w:val="DiplomaSupplement"/>
                </w:pPr>
              </w:pPrChange>
            </w:pPr>
            <w:ins w:id="54" w:author="Mario Winter" w:date="2017-01-31T20:19:00Z">
              <w:r w:rsidRPr="003D6FCC">
                <w:t>“</w:t>
              </w:r>
              <w:r w:rsidRPr="003D6FCC">
                <w:rPr>
                  <w:b/>
                  <w:rPrChange w:id="55" w:author="Mario Winter" w:date="2017-01-31T20:19:00Z">
                    <w:rPr/>
                  </w:rPrChange>
                </w:rPr>
                <w:t>Multi-Perspective Product Development</w:t>
              </w:r>
              <w:r w:rsidRPr="003D6FCC">
                <w:t>” acquire and further develop the ability to understand, and cope with, the typical heterogeneity of many media informatics projects, ranging from the methodological over the technological up to the socio-technical component. In these projects, stakeholders often have their own perspectives, defin</w:t>
              </w:r>
              <w:r w:rsidR="0015097B">
                <w:t>ed by their specialist language</w:t>
              </w:r>
            </w:ins>
            <w:ins w:id="56" w:author="Mario Winter" w:date="2017-01-31T20:35:00Z">
              <w:r w:rsidR="0015097B">
                <w:t>s</w:t>
              </w:r>
            </w:ins>
            <w:ins w:id="57" w:author="Mario Winter" w:date="2017-01-31T20:19:00Z">
              <w:r w:rsidRPr="003D6FCC">
                <w:t>, methods, techniques</w:t>
              </w:r>
            </w:ins>
            <w:ins w:id="58" w:author="Mario Winter" w:date="2017-01-31T20:35:00Z">
              <w:r w:rsidR="0015097B">
                <w:t>,</w:t>
              </w:r>
            </w:ins>
            <w:ins w:id="59" w:author="Mario Winter" w:date="2017-01-31T20:19:00Z">
              <w:r w:rsidRPr="003D6FCC">
                <w:t xml:space="preserve"> </w:t>
              </w:r>
            </w:ins>
            <w:ins w:id="60" w:author="Mario Winter" w:date="2017-01-31T20:35:00Z">
              <w:r w:rsidR="0015097B" w:rsidRPr="003D6FCC">
                <w:t xml:space="preserve">and </w:t>
              </w:r>
            </w:ins>
            <w:ins w:id="61" w:author="Mario Winter" w:date="2017-01-31T20:19:00Z">
              <w:r w:rsidRPr="003D6FCC">
                <w:t xml:space="preserve">responsibilities. The interfaces between those perspectives are usually not obvious, because the knowledge often is implicit, or represented in different ways. </w:t>
              </w:r>
            </w:ins>
            <w:ins w:id="62" w:author="Mario Winter" w:date="2017-01-31T20:33:00Z">
              <w:r w:rsidR="0015097B" w:rsidRPr="0015097B">
                <w:t xml:space="preserve">The study contents are comprehensively and broadly according to these heterogeneous conditions. </w:t>
              </w:r>
            </w:ins>
            <w:ins w:id="63" w:author="Mario Winter" w:date="2017-01-31T20:32:00Z">
              <w:r w:rsidR="0015097B" w:rsidRPr="0015097B">
                <w:t>The aim of the study is the qualification to participate in media informatics projects on a broad scientific basis, and to organize and direct them.</w:t>
              </w:r>
            </w:ins>
          </w:p>
          <w:p w14:paraId="417E5882" w14:textId="77777777" w:rsidR="00937354" w:rsidRDefault="00937354">
            <w:pPr>
              <w:pStyle w:val="DiplomaSupplement"/>
              <w:numPr>
                <w:ilvl w:val="0"/>
                <w:numId w:val="3"/>
              </w:numPr>
              <w:rPr>
                <w:ins w:id="64" w:author="ckohls" w:date="2017-02-05T22:07:00Z"/>
              </w:rPr>
              <w:pPrChange w:id="65" w:author="Microsoft Office-Anwender" w:date="2017-01-20T17:07:00Z">
                <w:pPr>
                  <w:pStyle w:val="DiplomaSupplement"/>
                </w:pPr>
              </w:pPrChange>
            </w:pPr>
            <w:ins w:id="66" w:author="ckohls" w:date="2017-02-05T22:07:00Z">
              <w:r w:rsidRPr="001E6201">
                <w:rPr>
                  <w:b/>
                </w:rPr>
                <w:t xml:space="preserve">“Social Computing” </w:t>
              </w:r>
              <w:r>
                <w:t xml:space="preserve">aquire and further develop the ability to understand, analyze, design and implement sociotechnical systems. Theories, models and methodologies of social science, humanities and computer sciences are used to develop, plan and assess IT systems according to ethical, political, social and psychological criteria. Empirical methods and software development skills are addressed. Graduates should be enabled to lead co-creation processes, use design thinking for participative development, and create digital tools and artefacts for social innovation.  </w:t>
              </w:r>
            </w:ins>
          </w:p>
          <w:p w14:paraId="66F46782" w14:textId="27163983" w:rsidR="008D403C" w:rsidDel="00937354" w:rsidRDefault="005B72E2" w:rsidP="008D403C">
            <w:pPr>
              <w:pStyle w:val="DiplomaSupplement"/>
              <w:numPr>
                <w:ilvl w:val="0"/>
                <w:numId w:val="3"/>
              </w:numPr>
              <w:rPr>
                <w:ins w:id="67" w:author="Kristian Fischer" w:date="2017-01-18T10:15:00Z"/>
                <w:del w:id="68" w:author="ckohls" w:date="2017-02-05T22:07:00Z"/>
              </w:rPr>
              <w:pPrChange w:id="69" w:author="ckohls" w:date="2017-02-05T21:53:00Z">
                <w:pPr>
                  <w:pStyle w:val="DiplomaSupplement"/>
                </w:pPr>
              </w:pPrChange>
            </w:pPr>
            <w:ins w:id="70" w:author="Mario Winter" w:date="2017-01-30T11:52:00Z">
              <w:del w:id="71" w:author="ckohls" w:date="2017-02-05T22:07:00Z">
                <w:r w:rsidRPr="005B72E2" w:rsidDel="00937354">
                  <w:delText xml:space="preserve"> </w:delText>
                </w:r>
              </w:del>
            </w:ins>
            <w:ins w:id="72" w:author="Mario Winter" w:date="2017-01-30T11:38:00Z">
              <w:del w:id="73" w:author="ckohls" w:date="2017-02-05T22:07:00Z">
                <w:r w:rsidR="00B051BC" w:rsidDel="00937354">
                  <w:delText xml:space="preserve"> </w:delText>
                </w:r>
              </w:del>
            </w:ins>
          </w:p>
          <w:p w14:paraId="341F00C5" w14:textId="7F7538B5" w:rsidR="00D742AA" w:rsidRDefault="003A136E">
            <w:pPr>
              <w:pStyle w:val="DiplomaSupplement"/>
              <w:numPr>
                <w:ilvl w:val="0"/>
                <w:numId w:val="3"/>
              </w:numPr>
              <w:rPr>
                <w:ins w:id="74" w:author="Microsoft Office-Anwender" w:date="2017-01-20T16:55:00Z"/>
              </w:rPr>
              <w:pPrChange w:id="75" w:author="Microsoft Office-Anwender" w:date="2017-01-20T17:07:00Z">
                <w:pPr>
                  <w:pStyle w:val="DiplomaSupplement"/>
                </w:pPr>
              </w:pPrChange>
            </w:pPr>
            <w:ins w:id="76" w:author="Microsoft Office-Anwender" w:date="2017-01-20T16:39:00Z">
              <w:r>
                <w:t>“</w:t>
              </w:r>
              <w:r w:rsidRPr="00085B92">
                <w:rPr>
                  <w:b/>
                  <w:rPrChange w:id="77" w:author="Microsoft Office-Anwender" w:date="2017-01-20T16:52:00Z">
                    <w:rPr/>
                  </w:rPrChange>
                </w:rPr>
                <w:t>Visual Computing</w:t>
              </w:r>
              <w:r>
                <w:t xml:space="preserve">” </w:t>
              </w:r>
            </w:ins>
            <w:ins w:id="78" w:author="Microsoft Office-Anwender" w:date="2017-01-20T16:40:00Z">
              <w:r>
                <w:t xml:space="preserve">acquire and further develop the ability to </w:t>
              </w:r>
            </w:ins>
            <w:ins w:id="79" w:author="Microsoft Office-Anwender" w:date="2017-01-20T16:41:00Z">
              <w:r>
                <w:t xml:space="preserve">understand, develop, and extend </w:t>
              </w:r>
            </w:ins>
            <w:ins w:id="80" w:author="Microsoft Office-Anwender" w:date="2017-01-20T16:42:00Z">
              <w:r>
                <w:t xml:space="preserve">applications and algorithms </w:t>
              </w:r>
            </w:ins>
            <w:ins w:id="81" w:author="Microsoft Office-Anwender" w:date="2017-01-20T16:43:00Z">
              <w:r>
                <w:t>in the</w:t>
              </w:r>
            </w:ins>
            <w:ins w:id="82" w:author="Microsoft Office-Anwender" w:date="2017-01-20T16:55:00Z">
              <w:r w:rsidR="00642A85">
                <w:t xml:space="preserve"> heterogeneous</w:t>
              </w:r>
            </w:ins>
            <w:ins w:id="83" w:author="Microsoft Office-Anwender" w:date="2017-01-20T16:43:00Z">
              <w:r>
                <w:t xml:space="preserve"> field of </w:t>
              </w:r>
            </w:ins>
            <w:ins w:id="84" w:author="Microsoft Office-Anwender" w:date="2017-01-20T16:55:00Z">
              <w:r w:rsidR="00642A85">
                <w:t xml:space="preserve">visual computing, which includes </w:t>
              </w:r>
            </w:ins>
            <w:ins w:id="85" w:author="Microsoft Office-Anwender" w:date="2017-01-20T16:47:00Z">
              <w:r w:rsidR="00085B92">
                <w:t xml:space="preserve">image and video processing </w:t>
              </w:r>
            </w:ins>
            <w:ins w:id="86" w:author="Microsoft Office-Anwender" w:date="2017-01-20T16:48:00Z">
              <w:r w:rsidR="00085B92">
                <w:t>(image processing</w:t>
              </w:r>
            </w:ins>
            <w:ins w:id="87" w:author="Microsoft Office-Anwender" w:date="2017-01-20T16:58:00Z">
              <w:r w:rsidR="00642A85">
                <w:t xml:space="preserve">, </w:t>
              </w:r>
            </w:ins>
            <w:ins w:id="88" w:author="Microsoft Office-Anwender" w:date="2017-01-20T16:48:00Z">
              <w:r w:rsidR="00085B92">
                <w:t>computer vision</w:t>
              </w:r>
            </w:ins>
            <w:ins w:id="89" w:author="Microsoft Office-Anwender" w:date="2017-01-20T16:58:00Z">
              <w:r w:rsidR="00642A85">
                <w:t>, machine learning</w:t>
              </w:r>
            </w:ins>
            <w:ins w:id="90" w:author="Microsoft Office-Anwender" w:date="2017-01-20T16:48:00Z">
              <w:r w:rsidR="00085B92">
                <w:t>), image synthesis (</w:t>
              </w:r>
            </w:ins>
            <w:ins w:id="91" w:author="Microsoft Office-Anwender" w:date="2017-01-20T16:43:00Z">
              <w:r>
                <w:t xml:space="preserve">computer graphics, </w:t>
              </w:r>
            </w:ins>
            <w:ins w:id="92" w:author="Microsoft Office-Anwender" w:date="2017-01-20T16:56:00Z">
              <w:r w:rsidR="00642A85">
                <w:t xml:space="preserve">virtual and augmented reality, </w:t>
              </w:r>
            </w:ins>
            <w:ins w:id="93" w:author="Microsoft Office-Anwender" w:date="2017-01-20T16:43:00Z">
              <w:r>
                <w:t>and visualization</w:t>
              </w:r>
            </w:ins>
            <w:ins w:id="94" w:author="Microsoft Office-Anwender" w:date="2017-01-20T16:48:00Z">
              <w:r w:rsidR="00085B92">
                <w:t>)</w:t>
              </w:r>
            </w:ins>
            <w:ins w:id="95" w:author="Microsoft Office-Anwender" w:date="2017-01-20T16:43:00Z">
              <w:r>
                <w:t>.</w:t>
              </w:r>
            </w:ins>
            <w:ins w:id="96" w:author="Microsoft Office-Anwender" w:date="2017-01-20T16:48:00Z">
              <w:r w:rsidR="00085B92">
                <w:t xml:space="preserve"> They </w:t>
              </w:r>
            </w:ins>
            <w:ins w:id="97" w:author="Microsoft Office-Anwender" w:date="2017-01-20T17:03:00Z">
              <w:r w:rsidR="00AA75BA">
                <w:t>develop transferable technical, analytical, and professional skills in the respective field, supported by a broad awareness of current technology trends.</w:t>
              </w:r>
            </w:ins>
          </w:p>
          <w:p w14:paraId="7FD0E5B1" w14:textId="1644EF17" w:rsidR="008B3267" w:rsidRDefault="00642A85">
            <w:pPr>
              <w:pStyle w:val="DiplomaSupplement"/>
              <w:numPr>
                <w:ilvl w:val="0"/>
                <w:numId w:val="3"/>
              </w:numPr>
              <w:rPr>
                <w:ins w:id="98" w:author="Kristian Fischer" w:date="2017-01-18T10:25:00Z"/>
              </w:rPr>
              <w:pPrChange w:id="99" w:author="Microsoft Office-Anwender" w:date="2017-01-17T16:44:00Z">
                <w:pPr>
                  <w:pStyle w:val="DiplomaSupplement"/>
                </w:pPr>
              </w:pPrChange>
            </w:pPr>
            <w:ins w:id="100" w:author="Microsoft Office-Anwender" w:date="2017-01-20T16:58:00Z">
              <w:r>
                <w:t xml:space="preserve"> </w:t>
              </w:r>
            </w:ins>
            <w:ins w:id="101" w:author="Kristian Fischer" w:date="2017-01-18T10:16:00Z">
              <w:r w:rsidR="008B3267">
                <w:t>“</w:t>
              </w:r>
              <w:r w:rsidR="008B3267" w:rsidRPr="006600F1">
                <w:rPr>
                  <w:b/>
                  <w:rPrChange w:id="102" w:author="Mario Winter" w:date="2017-01-30T11:12:00Z">
                    <w:rPr/>
                  </w:rPrChange>
                </w:rPr>
                <w:t>Weaving the Web</w:t>
              </w:r>
              <w:r w:rsidR="008B3267">
                <w:t xml:space="preserve">” </w:t>
              </w:r>
            </w:ins>
            <w:ins w:id="103" w:author="Kristian Fischer" w:date="2017-01-18T10:18:00Z">
              <w:r w:rsidR="00FE0384">
                <w:t xml:space="preserve">acquire and further the ability to develop and evolve products and services in the Web. </w:t>
              </w:r>
            </w:ins>
            <w:ins w:id="104" w:author="Kristian Fischer" w:date="2017-01-18T10:19:00Z">
              <w:r w:rsidR="00885213">
                <w:t>P</w:t>
              </w:r>
            </w:ins>
            <w:ins w:id="105" w:author="Kristian Fischer" w:date="2017-01-18T10:20:00Z">
              <w:r w:rsidR="00885213">
                <w:t>ursuing</w:t>
              </w:r>
            </w:ins>
            <w:ins w:id="106" w:author="Kristian Fischer" w:date="2017-01-18T10:19:00Z">
              <w:r w:rsidR="00885213">
                <w:t xml:space="preserve"> </w:t>
              </w:r>
            </w:ins>
            <w:ins w:id="107" w:author="Kristian Fischer" w:date="2017-01-18T10:20:00Z">
              <w:r w:rsidR="00885213">
                <w:t xml:space="preserve">a rather </w:t>
              </w:r>
            </w:ins>
            <w:ins w:id="108" w:author="Kristian Fischer" w:date="2017-01-18T10:19:00Z">
              <w:r w:rsidR="00885213">
                <w:t>broad approach</w:t>
              </w:r>
            </w:ins>
            <w:ins w:id="109" w:author="Kristian Fischer" w:date="2017-01-18T10:20:00Z">
              <w:r w:rsidR="00885213">
                <w:t xml:space="preserve"> the whole lifecycle </w:t>
              </w:r>
            </w:ins>
            <w:ins w:id="110" w:author="Kristian Fischer" w:date="2017-01-18T10:22:00Z">
              <w:r w:rsidR="003F7489">
                <w:t xml:space="preserve">is being </w:t>
              </w:r>
            </w:ins>
            <w:ins w:id="111" w:author="Kristian Fischer" w:date="2017-01-18T10:23:00Z">
              <w:r w:rsidR="003F7489">
                <w:t>addressed</w:t>
              </w:r>
            </w:ins>
            <w:ins w:id="112" w:author="Kristian Fischer" w:date="2017-01-18T10:22:00Z">
              <w:r w:rsidR="003F7489">
                <w:t xml:space="preserve"> </w:t>
              </w:r>
            </w:ins>
            <w:ins w:id="113" w:author="Kristian Fischer" w:date="2017-01-18T10:20:00Z">
              <w:r w:rsidR="00885213">
                <w:t>starting from the establishment of a v</w:t>
              </w:r>
              <w:r w:rsidR="003F7489">
                <w:t>isio</w:t>
              </w:r>
              <w:r w:rsidR="00722193">
                <w:t>n, the software development,</w:t>
              </w:r>
              <w:r w:rsidR="003F7489">
                <w:t xml:space="preserve"> the </w:t>
              </w:r>
            </w:ins>
            <w:ins w:id="114" w:author="Kristian Fischer" w:date="2017-01-18T10:23:00Z">
              <w:r w:rsidR="00722193">
                <w:t>development of concepts product placement and marketing, and the publication of the results.</w:t>
              </w:r>
            </w:ins>
            <w:ins w:id="115" w:author="Kristian Fischer" w:date="2017-01-18T10:25:00Z">
              <w:r w:rsidR="00722193">
                <w:t xml:space="preserve"> The characteristics of the Web as a platform for products and services are being focused in all phases of work:</w:t>
              </w:r>
            </w:ins>
          </w:p>
          <w:p w14:paraId="595C44D3" w14:textId="525C359D" w:rsidR="00722193" w:rsidRDefault="00722193">
            <w:pPr>
              <w:pStyle w:val="DiplomaSupplement"/>
              <w:numPr>
                <w:ilvl w:val="1"/>
                <w:numId w:val="3"/>
              </w:numPr>
              <w:rPr>
                <w:ins w:id="116" w:author="Kristian Fischer" w:date="2017-01-18T10:27:00Z"/>
              </w:rPr>
              <w:pPrChange w:id="117" w:author="Kristian Fischer" w:date="2017-01-18T10:26:00Z">
                <w:pPr>
                  <w:pStyle w:val="DiplomaSupplement"/>
                </w:pPr>
              </w:pPrChange>
            </w:pPr>
            <w:ins w:id="118" w:author="Kristian Fischer" w:date="2017-01-18T10:27:00Z">
              <w:r>
                <w:t>the embedding of the product in a network of information</w:t>
              </w:r>
            </w:ins>
            <w:ins w:id="119" w:author="Kristian Fischer" w:date="2017-01-18T10:28:00Z">
              <w:r>
                <w:t xml:space="preserve"> </w:t>
              </w:r>
            </w:ins>
            <w:ins w:id="120" w:author="Kristian Fischer" w:date="2017-01-18T10:27:00Z">
              <w:r>
                <w:t>flows and processes in the Web,</w:t>
              </w:r>
            </w:ins>
          </w:p>
          <w:p w14:paraId="20DE14AA" w14:textId="3681AD31" w:rsidR="00722193" w:rsidRDefault="00722193">
            <w:pPr>
              <w:pStyle w:val="DiplomaSupplement"/>
              <w:numPr>
                <w:ilvl w:val="1"/>
                <w:numId w:val="3"/>
              </w:numPr>
              <w:rPr>
                <w:ins w:id="121" w:author="Kristian Fischer" w:date="2017-01-18T10:29:00Z"/>
              </w:rPr>
              <w:pPrChange w:id="122" w:author="Kristian Fischer" w:date="2017-01-18T10:26:00Z">
                <w:pPr>
                  <w:pStyle w:val="DiplomaSupplement"/>
                </w:pPr>
              </w:pPrChange>
            </w:pPr>
            <w:ins w:id="123" w:author="Kristian Fischer" w:date="2017-01-18T10:28:00Z">
              <w:r>
                <w:t xml:space="preserve">the focus on openness in regards to the technologies and frameworks and </w:t>
              </w:r>
            </w:ins>
            <w:ins w:id="124" w:author="Kristian Fischer" w:date="2017-01-18T10:29:00Z">
              <w:r>
                <w:t>as attitude towards the communication in teams and in the community,</w:t>
              </w:r>
            </w:ins>
          </w:p>
          <w:p w14:paraId="27DE0386" w14:textId="75E52B8C" w:rsidR="00722193" w:rsidRDefault="00197CCD">
            <w:pPr>
              <w:pStyle w:val="DiplomaSupplement"/>
              <w:numPr>
                <w:ilvl w:val="1"/>
                <w:numId w:val="3"/>
              </w:numPr>
              <w:rPr>
                <w:ins w:id="125" w:author="Microsoft Office-Anwender" w:date="2017-01-17T16:44:00Z"/>
              </w:rPr>
              <w:pPrChange w:id="126" w:author="Kristian Fischer" w:date="2017-01-18T10:26:00Z">
                <w:pPr>
                  <w:pStyle w:val="DiplomaSupplement"/>
                </w:pPr>
              </w:pPrChange>
            </w:pPr>
            <w:ins w:id="127" w:author="Kristian Fischer" w:date="2017-01-18T10:30:00Z">
              <w:r>
                <w:t xml:space="preserve">the thorough </w:t>
              </w:r>
            </w:ins>
            <w:ins w:id="128" w:author="Kristian Fischer" w:date="2017-01-18T10:31:00Z">
              <w:r>
                <w:t xml:space="preserve">application of agile process models </w:t>
              </w:r>
            </w:ins>
            <w:ins w:id="129" w:author="Kristian Fischer" w:date="2017-01-18T10:33:00Z">
              <w:r>
                <w:t xml:space="preserve">and the utilization of the knowledge and creative </w:t>
              </w:r>
              <w:del w:id="130" w:author="Mario Winter" w:date="2017-01-30T11:12:00Z">
                <w:r w:rsidDel="006600F1">
                  <w:delText>ressources</w:delText>
                </w:r>
              </w:del>
            </w:ins>
            <w:ins w:id="131" w:author="Mario Winter" w:date="2017-01-30T11:12:00Z">
              <w:r w:rsidR="006600F1">
                <w:t>resources</w:t>
              </w:r>
            </w:ins>
            <w:ins w:id="132" w:author="Kristian Fischer" w:date="2017-01-18T10:33:00Z">
              <w:r>
                <w:t xml:space="preserve"> </w:t>
              </w:r>
            </w:ins>
            <w:ins w:id="133" w:author="Kristian Fischer" w:date="2017-01-18T10:34:00Z">
              <w:r>
                <w:t>of users in the com</w:t>
              </w:r>
              <w:del w:id="134" w:author="Mario Winter" w:date="2017-01-30T11:12:00Z">
                <w:r w:rsidDel="006600F1">
                  <w:delText>m</w:delText>
                </w:r>
              </w:del>
              <w:r>
                <w:t>m</w:t>
              </w:r>
              <w:del w:id="135" w:author="Mario Winter" w:date="2017-01-30T11:12:00Z">
                <w:r w:rsidDel="006600F1">
                  <w:delText>n</w:delText>
                </w:r>
              </w:del>
              <w:r>
                <w:t>unity.</w:t>
              </w:r>
            </w:ins>
          </w:p>
          <w:p w14:paraId="412D8BE7" w14:textId="77777777" w:rsidR="000E1276" w:rsidRDefault="000E1276" w:rsidP="00D3746A">
            <w:pPr>
              <w:pStyle w:val="DiplomaSupplement"/>
              <w:rPr>
                <w:ins w:id="136" w:author="Microsoft Office-Anwender" w:date="2017-01-17T16:44:00Z"/>
              </w:rPr>
            </w:pPr>
          </w:p>
          <w:p w14:paraId="0B5CE4A1" w14:textId="77777777" w:rsidR="000E1276" w:rsidRPr="000A5777" w:rsidRDefault="000E1276" w:rsidP="00D3746A">
            <w:pPr>
              <w:pStyle w:val="DiplomaSupplement"/>
            </w:pPr>
          </w:p>
        </w:tc>
      </w:tr>
      <w:tr w:rsidR="005B36E8" w:rsidRPr="000A5777" w14:paraId="73B639C8" w14:textId="77777777" w:rsidTr="00722193">
        <w:tc>
          <w:tcPr>
            <w:tcW w:w="4395" w:type="dxa"/>
            <w:gridSpan w:val="2"/>
            <w:vAlign w:val="center"/>
            <w:tcPrChange w:id="137" w:author="Kristian Fischer" w:date="2017-01-18T10:24:00Z">
              <w:tcPr>
                <w:tcW w:w="4395" w:type="dxa"/>
                <w:gridSpan w:val="2"/>
                <w:vAlign w:val="center"/>
              </w:tcPr>
            </w:tcPrChange>
          </w:tcPr>
          <w:p w14:paraId="0A2D6BA8" w14:textId="77777777" w:rsidR="005B36E8" w:rsidRPr="000A5777" w:rsidRDefault="005B36E8" w:rsidP="0058338F">
            <w:pPr>
              <w:pStyle w:val="DiplomaSupplement"/>
              <w:rPr>
                <w:b/>
                <w:bCs/>
              </w:rPr>
            </w:pPr>
            <w:r w:rsidRPr="000A5777">
              <w:rPr>
                <w:b/>
                <w:bCs/>
              </w:rPr>
              <w:lastRenderedPageBreak/>
              <w:t>4.3 Program Details</w:t>
            </w:r>
          </w:p>
        </w:tc>
        <w:tc>
          <w:tcPr>
            <w:tcW w:w="4675" w:type="dxa"/>
            <w:vAlign w:val="center"/>
            <w:tcPrChange w:id="138" w:author="Kristian Fischer" w:date="2017-01-18T10:24:00Z">
              <w:tcPr>
                <w:tcW w:w="4677" w:type="dxa"/>
                <w:vAlign w:val="center"/>
              </w:tcPr>
            </w:tcPrChange>
          </w:tcPr>
          <w:p w14:paraId="0B87CC53" w14:textId="77777777" w:rsidR="005B36E8" w:rsidRPr="000A5777" w:rsidRDefault="005B36E8" w:rsidP="0058338F">
            <w:pPr>
              <w:pStyle w:val="DiplomaSupplement"/>
              <w:rPr>
                <w:rFonts w:cs="Arial"/>
              </w:rPr>
            </w:pPr>
          </w:p>
        </w:tc>
      </w:tr>
      <w:tr w:rsidR="005B36E8" w:rsidRPr="008D403C" w14:paraId="41911BD0" w14:textId="77777777" w:rsidTr="00722193">
        <w:trPr>
          <w:cantSplit/>
          <w:trPrChange w:id="139" w:author="Kristian Fischer" w:date="2017-01-18T10:24:00Z">
            <w:trPr>
              <w:cantSplit/>
            </w:trPr>
          </w:trPrChange>
        </w:trPr>
        <w:tc>
          <w:tcPr>
            <w:tcW w:w="9070" w:type="dxa"/>
            <w:gridSpan w:val="3"/>
            <w:vAlign w:val="center"/>
            <w:tcPrChange w:id="140" w:author="Kristian Fischer" w:date="2017-01-18T10:24:00Z">
              <w:tcPr>
                <w:tcW w:w="9072" w:type="dxa"/>
                <w:gridSpan w:val="3"/>
                <w:vAlign w:val="center"/>
              </w:tcPr>
            </w:tcPrChange>
          </w:tcPr>
          <w:p w14:paraId="30D39F40" w14:textId="77777777" w:rsidR="005B36E8" w:rsidRPr="000A5777" w:rsidRDefault="005B36E8" w:rsidP="000E6CC6">
            <w:pPr>
              <w:pStyle w:val="DiplomaSupplement"/>
            </w:pPr>
            <w:r w:rsidRPr="000A5777">
              <w:t>See Transcript for list of courses and grades; „Prüfungszeugnis“(Master Examination Certificate) for subjects taken in final examinations (written and oral) as well as topic of the thesis, including grades.</w:t>
            </w:r>
          </w:p>
        </w:tc>
      </w:tr>
      <w:tr w:rsidR="005B36E8" w:rsidRPr="000A5777" w14:paraId="4356695C" w14:textId="77777777" w:rsidTr="00722193">
        <w:trPr>
          <w:cantSplit/>
          <w:trPrChange w:id="141" w:author="Kristian Fischer" w:date="2017-01-18T10:24:00Z">
            <w:trPr>
              <w:cantSplit/>
            </w:trPr>
          </w:trPrChange>
        </w:trPr>
        <w:tc>
          <w:tcPr>
            <w:tcW w:w="9070" w:type="dxa"/>
            <w:gridSpan w:val="3"/>
            <w:vAlign w:val="center"/>
            <w:tcPrChange w:id="142" w:author="Kristian Fischer" w:date="2017-01-18T10:24:00Z">
              <w:tcPr>
                <w:tcW w:w="9072" w:type="dxa"/>
                <w:gridSpan w:val="3"/>
                <w:vAlign w:val="center"/>
              </w:tcPr>
            </w:tcPrChange>
          </w:tcPr>
          <w:p w14:paraId="76E4D1ED" w14:textId="77777777" w:rsidR="005B36E8" w:rsidRPr="000A5777" w:rsidRDefault="005B36E8" w:rsidP="0058338F">
            <w:pPr>
              <w:pStyle w:val="DiplomaSupplement"/>
              <w:rPr>
                <w:b/>
                <w:bCs/>
              </w:rPr>
            </w:pPr>
            <w:r w:rsidRPr="000A5777">
              <w:rPr>
                <w:b/>
                <w:bCs/>
              </w:rPr>
              <w:t>4.4 Grading Scheme</w:t>
            </w:r>
          </w:p>
        </w:tc>
      </w:tr>
      <w:tr w:rsidR="005B36E8" w:rsidRPr="008D403C" w14:paraId="1F029AD4" w14:textId="77777777" w:rsidTr="00722193">
        <w:trPr>
          <w:cantSplit/>
          <w:trPrChange w:id="143" w:author="Kristian Fischer" w:date="2017-01-18T10:24:00Z">
            <w:trPr>
              <w:cantSplit/>
            </w:trPr>
          </w:trPrChange>
        </w:trPr>
        <w:tc>
          <w:tcPr>
            <w:tcW w:w="9070" w:type="dxa"/>
            <w:gridSpan w:val="3"/>
            <w:vAlign w:val="center"/>
            <w:tcPrChange w:id="144" w:author="Kristian Fischer" w:date="2017-01-18T10:24:00Z">
              <w:tcPr>
                <w:tcW w:w="9072" w:type="dxa"/>
                <w:gridSpan w:val="3"/>
                <w:vAlign w:val="center"/>
              </w:tcPr>
            </w:tcPrChange>
          </w:tcPr>
          <w:p w14:paraId="6514B66D" w14:textId="77777777" w:rsidR="005B36E8" w:rsidRPr="000A5777" w:rsidRDefault="005B36E8" w:rsidP="0058338F">
            <w:pPr>
              <w:pStyle w:val="DiplomaSupplement"/>
            </w:pPr>
            <w:r w:rsidRPr="000A5777">
              <w:t>Grades are assigned as set down in the general grading scheme cf. Sec. 8.6.</w:t>
            </w:r>
          </w:p>
          <w:p w14:paraId="66A762CA" w14:textId="77777777" w:rsidR="005B36E8" w:rsidRPr="000A5777" w:rsidRDefault="005B36E8" w:rsidP="0058338F">
            <w:pPr>
              <w:pStyle w:val="DiplomaSupplement"/>
              <w:rPr>
                <w:rFonts w:cs="Times New Roman"/>
                <w:b/>
                <w:szCs w:val="16"/>
              </w:rPr>
            </w:pPr>
            <w:r w:rsidRPr="000A5777">
              <w:rPr>
                <w:noProof/>
                <w:szCs w:val="16"/>
              </w:rPr>
              <w:t>October 28, 2016</w:t>
            </w:r>
          </w:p>
          <w:p w14:paraId="3E85CE80" w14:textId="77777777" w:rsidR="005B36E8" w:rsidRPr="000A5777" w:rsidRDefault="005B36E8" w:rsidP="0058338F">
            <w:pPr>
              <w:pStyle w:val="DiplomaSupplement"/>
            </w:pPr>
            <w:r w:rsidRPr="000A5777">
              <w:t>up to 1.5 = excellent</w:t>
            </w:r>
          </w:p>
          <w:p w14:paraId="2E4FECA7" w14:textId="77777777" w:rsidR="005B36E8" w:rsidRPr="000A5777" w:rsidRDefault="005B36E8" w:rsidP="0058338F">
            <w:pPr>
              <w:pStyle w:val="DiplomaSupplement"/>
            </w:pPr>
            <w:r w:rsidRPr="000A5777">
              <w:t>above 1.5 – 2.5 = good</w:t>
            </w:r>
          </w:p>
          <w:p w14:paraId="4B368893" w14:textId="77777777" w:rsidR="005B36E8" w:rsidRPr="000A5777" w:rsidRDefault="005B36E8" w:rsidP="0058338F">
            <w:pPr>
              <w:pStyle w:val="DiplomaSupplement"/>
            </w:pPr>
            <w:r w:rsidRPr="000A5777">
              <w:t>above 2.5 – 3.5 = satisfactory</w:t>
            </w:r>
          </w:p>
          <w:p w14:paraId="06225B4E" w14:textId="77777777" w:rsidR="005B36E8" w:rsidRPr="000A5777" w:rsidRDefault="005B36E8" w:rsidP="0058338F">
            <w:pPr>
              <w:pStyle w:val="DiplomaSupplement"/>
            </w:pPr>
            <w:r w:rsidRPr="000A5777">
              <w:t>above 3.5 – 4.0 = sufficient</w:t>
            </w:r>
          </w:p>
          <w:p w14:paraId="6F156206" w14:textId="77777777" w:rsidR="005B36E8" w:rsidRPr="000A5777" w:rsidRDefault="005B36E8" w:rsidP="0058338F">
            <w:pPr>
              <w:pStyle w:val="DiplomaSupplement"/>
            </w:pPr>
            <w:r w:rsidRPr="000A5777">
              <w:t>above 4.0 = fail</w:t>
            </w:r>
          </w:p>
          <w:p w14:paraId="225E8435" w14:textId="77777777" w:rsidR="005B36E8" w:rsidRPr="000A5777" w:rsidRDefault="005B36E8" w:rsidP="0058338F">
            <w:pPr>
              <w:pStyle w:val="DiplomaSupplement"/>
              <w:rPr>
                <w:bCs/>
              </w:rPr>
            </w:pPr>
            <w:r w:rsidRPr="000A5777">
              <w:rPr>
                <w:bCs/>
              </w:rPr>
              <w:t>The final cumulative grade point average is determined by the weighted grades for the Master’s thesis and the average of the examination grades. Credits are assigned according to ECTS-standards (European Credit Transfer System).</w:t>
            </w:r>
          </w:p>
        </w:tc>
      </w:tr>
      <w:tr w:rsidR="005B36E8" w:rsidRPr="008D403C" w14:paraId="43D91BA3" w14:textId="77777777" w:rsidTr="00722193">
        <w:trPr>
          <w:cantSplit/>
          <w:trPrChange w:id="145" w:author="Kristian Fischer" w:date="2017-01-18T10:24:00Z">
            <w:trPr>
              <w:cantSplit/>
            </w:trPr>
          </w:trPrChange>
        </w:trPr>
        <w:tc>
          <w:tcPr>
            <w:tcW w:w="9070" w:type="dxa"/>
            <w:gridSpan w:val="3"/>
            <w:vAlign w:val="center"/>
            <w:tcPrChange w:id="146" w:author="Kristian Fischer" w:date="2017-01-18T10:24:00Z">
              <w:tcPr>
                <w:tcW w:w="9072" w:type="dxa"/>
                <w:gridSpan w:val="3"/>
                <w:vAlign w:val="center"/>
              </w:tcPr>
            </w:tcPrChange>
          </w:tcPr>
          <w:p w14:paraId="41FA8BFC" w14:textId="77777777" w:rsidR="005B36E8" w:rsidRPr="000A5777" w:rsidRDefault="005B36E8" w:rsidP="0058338F">
            <w:pPr>
              <w:pStyle w:val="DiplomaSupplement"/>
              <w:rPr>
                <w:b/>
                <w:bCs/>
              </w:rPr>
            </w:pPr>
          </w:p>
        </w:tc>
      </w:tr>
      <w:tr w:rsidR="005B36E8" w:rsidRPr="008D403C" w14:paraId="335DCAB3" w14:textId="77777777" w:rsidTr="00722193">
        <w:trPr>
          <w:cantSplit/>
          <w:trPrChange w:id="147" w:author="Kristian Fischer" w:date="2017-01-18T10:24:00Z">
            <w:trPr>
              <w:cantSplit/>
            </w:trPr>
          </w:trPrChange>
        </w:trPr>
        <w:tc>
          <w:tcPr>
            <w:tcW w:w="9070" w:type="dxa"/>
            <w:gridSpan w:val="3"/>
            <w:vAlign w:val="center"/>
            <w:tcPrChange w:id="148" w:author="Kristian Fischer" w:date="2017-01-18T10:24:00Z">
              <w:tcPr>
                <w:tcW w:w="9072" w:type="dxa"/>
                <w:gridSpan w:val="3"/>
                <w:vAlign w:val="center"/>
              </w:tcPr>
            </w:tcPrChange>
          </w:tcPr>
          <w:p w14:paraId="7B0614ED" w14:textId="77777777" w:rsidR="005B36E8" w:rsidRPr="000A5777" w:rsidRDefault="005B36E8" w:rsidP="0058338F">
            <w:pPr>
              <w:pStyle w:val="DiplomaSupplement"/>
              <w:rPr>
                <w:b/>
                <w:bCs/>
              </w:rPr>
            </w:pPr>
            <w:r w:rsidRPr="000A5777">
              <w:rPr>
                <w:b/>
                <w:bCs/>
              </w:rPr>
              <w:t>4.5 Overall Classification</w:t>
            </w:r>
            <w:r w:rsidRPr="000A5777">
              <w:t xml:space="preserve"> </w:t>
            </w:r>
            <w:r w:rsidRPr="000A5777">
              <w:rPr>
                <w:rFonts w:cs="Arial"/>
                <w:b/>
              </w:rPr>
              <w:t>(in original language)</w:t>
            </w:r>
          </w:p>
        </w:tc>
      </w:tr>
      <w:tr w:rsidR="005B36E8" w:rsidRPr="000A5777" w14:paraId="229AC6B4" w14:textId="77777777" w:rsidTr="00722193">
        <w:trPr>
          <w:cantSplit/>
          <w:trPrChange w:id="149" w:author="Kristian Fischer" w:date="2017-01-18T10:24:00Z">
            <w:trPr>
              <w:cantSplit/>
            </w:trPr>
          </w:trPrChange>
        </w:trPr>
        <w:tc>
          <w:tcPr>
            <w:tcW w:w="9070" w:type="dxa"/>
            <w:gridSpan w:val="3"/>
            <w:vAlign w:val="center"/>
            <w:tcPrChange w:id="150" w:author="Kristian Fischer" w:date="2017-01-18T10:24:00Z">
              <w:tcPr>
                <w:tcW w:w="9072" w:type="dxa"/>
                <w:gridSpan w:val="3"/>
                <w:vAlign w:val="center"/>
              </w:tcPr>
            </w:tcPrChange>
          </w:tcPr>
          <w:p w14:paraId="3035FF95" w14:textId="77777777" w:rsidR="005B36E8" w:rsidRPr="000A5777" w:rsidRDefault="005B36E8" w:rsidP="0058338F">
            <w:pPr>
              <w:pStyle w:val="DiplomaSupplement"/>
            </w:pPr>
            <w:r w:rsidRPr="003F3385">
              <w:rPr>
                <w:b/>
                <w:noProof/>
                <w:szCs w:val="16"/>
                <w:highlight w:val="black"/>
              </w:rPr>
              <w:t>1,2</w:t>
            </w:r>
            <w:r w:rsidRPr="003F3385">
              <w:rPr>
                <w:b/>
                <w:szCs w:val="16"/>
                <w:highlight w:val="black"/>
              </w:rPr>
              <w:t xml:space="preserve"> (</w:t>
            </w:r>
            <w:r w:rsidRPr="003F3385">
              <w:rPr>
                <w:b/>
                <w:noProof/>
                <w:szCs w:val="16"/>
                <w:highlight w:val="black"/>
              </w:rPr>
              <w:t>sehr gut</w:t>
            </w:r>
            <w:r w:rsidRPr="003F3385">
              <w:rPr>
                <w:b/>
                <w:szCs w:val="16"/>
                <w:highlight w:val="black"/>
              </w:rPr>
              <w:t>)</w:t>
            </w:r>
          </w:p>
        </w:tc>
      </w:tr>
    </w:tbl>
    <w:p w14:paraId="26C5BD7C" w14:textId="77777777" w:rsidR="005B36E8" w:rsidRPr="000A5777" w:rsidRDefault="005B36E8" w:rsidP="0058338F">
      <w:pPr>
        <w:pStyle w:val="DiplomaSupplement"/>
        <w:rPr>
          <w:rFonts w:cs="Arial"/>
          <w:bCs/>
        </w:rPr>
      </w:pPr>
    </w:p>
    <w:p w14:paraId="0B030C93" w14:textId="77777777" w:rsidR="005B36E8" w:rsidRPr="000A5777" w:rsidRDefault="005B36E8">
      <w:pPr>
        <w:spacing w:after="200" w:line="276" w:lineRule="auto"/>
        <w:rPr>
          <w:rFonts w:cs="Arial"/>
          <w:bCs/>
          <w:sz w:val="18"/>
          <w:lang w:val="en-US"/>
        </w:rPr>
      </w:pPr>
      <w:r w:rsidRPr="000A5777">
        <w:rPr>
          <w:rFonts w:cs="Arial"/>
          <w:bCs/>
        </w:rPr>
        <w:br w:type="page"/>
      </w:r>
    </w:p>
    <w:tbl>
      <w:tblPr>
        <w:tblW w:w="9072" w:type="dxa"/>
        <w:tblInd w:w="70" w:type="dxa"/>
        <w:tblLayout w:type="fixed"/>
        <w:tblCellMar>
          <w:left w:w="70" w:type="dxa"/>
          <w:right w:w="70" w:type="dxa"/>
        </w:tblCellMar>
        <w:tblLook w:val="0000" w:firstRow="0" w:lastRow="0" w:firstColumn="0" w:lastColumn="0" w:noHBand="0" w:noVBand="0"/>
      </w:tblPr>
      <w:tblGrid>
        <w:gridCol w:w="3541"/>
        <w:gridCol w:w="5531"/>
      </w:tblGrid>
      <w:tr w:rsidR="005B36E8" w:rsidRPr="000A5777" w14:paraId="59FBBC6A" w14:textId="77777777" w:rsidTr="00C7177B">
        <w:tc>
          <w:tcPr>
            <w:tcW w:w="3541" w:type="dxa"/>
            <w:vAlign w:val="center"/>
          </w:tcPr>
          <w:p w14:paraId="0F0624AB" w14:textId="77777777" w:rsidR="005B36E8" w:rsidRPr="000A5777" w:rsidRDefault="005B36E8" w:rsidP="00C7177B">
            <w:pPr>
              <w:pStyle w:val="EintrAbschn"/>
              <w:rPr>
                <w:rFonts w:ascii="Myriad Pro SemiCond" w:hAnsi="Myriad Pro SemiCond"/>
                <w:bCs w:val="0"/>
                <w:lang w:val="en-US"/>
              </w:rPr>
            </w:pPr>
            <w:r w:rsidRPr="000A5777">
              <w:rPr>
                <w:rFonts w:ascii="Myriad Pro SemiCond" w:hAnsi="Myriad Pro SemiCond"/>
                <w:bCs w:val="0"/>
                <w:lang w:val="en-US"/>
              </w:rPr>
              <w:lastRenderedPageBreak/>
              <w:t xml:space="preserve">5. FUNCTION OF THE QUALIFICATION </w:t>
            </w:r>
          </w:p>
        </w:tc>
        <w:tc>
          <w:tcPr>
            <w:tcW w:w="5531" w:type="dxa"/>
            <w:vAlign w:val="center"/>
          </w:tcPr>
          <w:p w14:paraId="79B96F9C" w14:textId="77777777" w:rsidR="005B36E8" w:rsidRPr="000A5777" w:rsidRDefault="005B36E8" w:rsidP="00C7177B">
            <w:pPr>
              <w:pStyle w:val="berschrift6"/>
              <w:rPr>
                <w:rFonts w:ascii="Myriad Pro SemiCond" w:hAnsi="Myriad Pro SemiCond" w:cs="Arial"/>
                <w:i w:val="0"/>
                <w:iCs w:val="0"/>
                <w:sz w:val="18"/>
                <w:lang w:val="en-US"/>
              </w:rPr>
            </w:pPr>
          </w:p>
        </w:tc>
      </w:tr>
      <w:tr w:rsidR="005B36E8" w:rsidRPr="000A5777" w14:paraId="7FBF2F27" w14:textId="77777777" w:rsidTr="00C7177B">
        <w:trPr>
          <w:cantSplit/>
        </w:trPr>
        <w:tc>
          <w:tcPr>
            <w:tcW w:w="9072" w:type="dxa"/>
            <w:gridSpan w:val="2"/>
            <w:vAlign w:val="center"/>
          </w:tcPr>
          <w:p w14:paraId="29781B61" w14:textId="77777777" w:rsidR="005B36E8" w:rsidRPr="000A5777" w:rsidRDefault="005B36E8" w:rsidP="00C7177B">
            <w:pPr>
              <w:pStyle w:val="EintrNr"/>
              <w:rPr>
                <w:rFonts w:ascii="Myriad Pro SemiCond" w:hAnsi="Myriad Pro SemiCond"/>
                <w:bCs w:val="0"/>
                <w:i/>
                <w:iCs/>
                <w:sz w:val="18"/>
                <w:szCs w:val="18"/>
                <w:lang w:val="en-US"/>
              </w:rPr>
            </w:pPr>
            <w:r w:rsidRPr="000A5777">
              <w:rPr>
                <w:rFonts w:ascii="Myriad Pro SemiCond" w:hAnsi="Myriad Pro SemiCond"/>
                <w:bCs w:val="0"/>
                <w:sz w:val="18"/>
                <w:szCs w:val="18"/>
                <w:lang w:val="en-US"/>
              </w:rPr>
              <w:t xml:space="preserve">5.1 Access to Further Study </w:t>
            </w:r>
          </w:p>
        </w:tc>
      </w:tr>
      <w:tr w:rsidR="005B36E8" w:rsidRPr="008D403C" w14:paraId="3F1D80EB" w14:textId="77777777" w:rsidTr="00C7177B">
        <w:trPr>
          <w:cantSplit/>
        </w:trPr>
        <w:tc>
          <w:tcPr>
            <w:tcW w:w="9072" w:type="dxa"/>
            <w:gridSpan w:val="2"/>
            <w:vAlign w:val="center"/>
          </w:tcPr>
          <w:p w14:paraId="6480DFFB" w14:textId="77777777" w:rsidR="005B36E8" w:rsidRPr="000A5777" w:rsidRDefault="005B36E8" w:rsidP="000E6CC6">
            <w:pPr>
              <w:pStyle w:val="EintragS1"/>
              <w:ind w:left="0"/>
              <w:jc w:val="both"/>
              <w:rPr>
                <w:rFonts w:ascii="Myriad Pro SemiCond" w:hAnsi="Myriad Pro SemiCond"/>
                <w:bCs w:val="0"/>
                <w:sz w:val="18"/>
                <w:szCs w:val="18"/>
                <w:lang w:val="en-US"/>
              </w:rPr>
            </w:pPr>
            <w:r w:rsidRPr="000A5777">
              <w:rPr>
                <w:rFonts w:ascii="Myriad Pro SemiCond" w:hAnsi="Myriad Pro SemiCond"/>
                <w:bCs w:val="0"/>
                <w:sz w:val="18"/>
                <w:szCs w:val="18"/>
                <w:lang w:val="en-US"/>
              </w:rPr>
              <w:t>The Master of Science in Media Informatics entitles its holder to apply for admission to doctoral/PhD-level studies (thesis research).</w:t>
            </w:r>
          </w:p>
        </w:tc>
      </w:tr>
      <w:tr w:rsidR="005B36E8" w:rsidRPr="000A5777" w14:paraId="70D7D786" w14:textId="77777777" w:rsidTr="00C7177B">
        <w:trPr>
          <w:cantSplit/>
        </w:trPr>
        <w:tc>
          <w:tcPr>
            <w:tcW w:w="9072" w:type="dxa"/>
            <w:gridSpan w:val="2"/>
            <w:vAlign w:val="center"/>
          </w:tcPr>
          <w:p w14:paraId="69E77DF4" w14:textId="77777777" w:rsidR="005B36E8" w:rsidRPr="000A5777" w:rsidRDefault="005B36E8" w:rsidP="000E6CC6">
            <w:pPr>
              <w:pStyle w:val="EintrNrErgnz"/>
              <w:ind w:left="0"/>
              <w:jc w:val="both"/>
              <w:rPr>
                <w:rFonts w:ascii="Myriad Pro SemiCond" w:hAnsi="Myriad Pro SemiCond"/>
                <w:color w:val="000000"/>
                <w:sz w:val="18"/>
                <w:szCs w:val="18"/>
                <w:lang w:val="en-US"/>
              </w:rPr>
            </w:pPr>
            <w:r w:rsidRPr="000A5777">
              <w:rPr>
                <w:rFonts w:ascii="Myriad Pro SemiCond" w:hAnsi="Myriad Pro SemiCond"/>
                <w:bCs/>
                <w:sz w:val="18"/>
                <w:szCs w:val="18"/>
                <w:lang w:val="en-US"/>
              </w:rPr>
              <w:t xml:space="preserve">5.2 Professional Status </w:t>
            </w:r>
          </w:p>
        </w:tc>
      </w:tr>
      <w:tr w:rsidR="005B36E8" w:rsidRPr="008D403C" w14:paraId="390ABD8B" w14:textId="77777777" w:rsidTr="00C7177B">
        <w:trPr>
          <w:cantSplit/>
        </w:trPr>
        <w:tc>
          <w:tcPr>
            <w:tcW w:w="9072" w:type="dxa"/>
            <w:gridSpan w:val="2"/>
            <w:vAlign w:val="center"/>
          </w:tcPr>
          <w:p w14:paraId="23742060" w14:textId="77777777" w:rsidR="005B36E8" w:rsidRPr="000A5777" w:rsidRDefault="005B36E8" w:rsidP="000E6CC6">
            <w:pPr>
              <w:pStyle w:val="EintragS1"/>
              <w:ind w:left="0"/>
              <w:jc w:val="both"/>
              <w:rPr>
                <w:rFonts w:ascii="Myriad Pro SemiCond" w:hAnsi="Myriad Pro SemiCond"/>
                <w:bCs w:val="0"/>
                <w:sz w:val="18"/>
                <w:szCs w:val="18"/>
                <w:lang w:val="en-US"/>
              </w:rPr>
            </w:pPr>
            <w:r w:rsidRPr="000A5777">
              <w:rPr>
                <w:rFonts w:ascii="Myriad Pro SemiCond" w:hAnsi="Myriad Pro SemiCond"/>
                <w:bCs w:val="0"/>
                <w:sz w:val="18"/>
                <w:szCs w:val="18"/>
                <w:lang w:val="en-US"/>
              </w:rPr>
              <w:t>The Master’s Degree in Media Informatics entitles its holders to exercise professional and scientific work in the fields of media informatics, informatics and related fields in industry as well as in public institutions.</w:t>
            </w:r>
          </w:p>
        </w:tc>
      </w:tr>
    </w:tbl>
    <w:p w14:paraId="6C165FF3" w14:textId="77777777" w:rsidR="005B36E8" w:rsidRPr="000A5777" w:rsidRDefault="005B36E8" w:rsidP="00927B8B">
      <w:pPr>
        <w:pStyle w:val="UNILAB"/>
        <w:overflowPunct/>
        <w:textAlignment w:val="auto"/>
        <w:rPr>
          <w:rFonts w:ascii="Myriad Pro SemiCond" w:hAnsi="Myriad Pro SemiCond" w:cs="Arial"/>
          <w:lang w:val="en-US"/>
        </w:rPr>
      </w:pPr>
    </w:p>
    <w:tbl>
      <w:tblPr>
        <w:tblW w:w="9072" w:type="dxa"/>
        <w:tblInd w:w="70" w:type="dxa"/>
        <w:tblLayout w:type="fixed"/>
        <w:tblCellMar>
          <w:left w:w="70" w:type="dxa"/>
          <w:right w:w="70" w:type="dxa"/>
        </w:tblCellMar>
        <w:tblLook w:val="0000" w:firstRow="0" w:lastRow="0" w:firstColumn="0" w:lastColumn="0" w:noHBand="0" w:noVBand="0"/>
      </w:tblPr>
      <w:tblGrid>
        <w:gridCol w:w="3541"/>
        <w:gridCol w:w="5531"/>
      </w:tblGrid>
      <w:tr w:rsidR="005B36E8" w:rsidRPr="000A5777" w14:paraId="66050777" w14:textId="77777777" w:rsidTr="00C7177B">
        <w:tc>
          <w:tcPr>
            <w:tcW w:w="3541" w:type="dxa"/>
            <w:vAlign w:val="center"/>
          </w:tcPr>
          <w:p w14:paraId="316BE10B" w14:textId="77777777" w:rsidR="005B36E8" w:rsidRPr="000A5777" w:rsidRDefault="005B36E8" w:rsidP="00C7177B">
            <w:pPr>
              <w:pStyle w:val="EintrAbschn"/>
              <w:rPr>
                <w:rFonts w:ascii="Myriad Pro SemiCond" w:hAnsi="Myriad Pro SemiCond"/>
                <w:bCs w:val="0"/>
                <w:lang w:val="en-US"/>
              </w:rPr>
            </w:pPr>
            <w:r w:rsidRPr="000A5777">
              <w:rPr>
                <w:rFonts w:ascii="Myriad Pro SemiCond" w:hAnsi="Myriad Pro SemiCond"/>
                <w:bCs w:val="0"/>
                <w:lang w:val="en-US"/>
              </w:rPr>
              <w:t xml:space="preserve">6. ADDITIONAL INFORMATION </w:t>
            </w:r>
          </w:p>
        </w:tc>
        <w:tc>
          <w:tcPr>
            <w:tcW w:w="5531" w:type="dxa"/>
            <w:vAlign w:val="center"/>
          </w:tcPr>
          <w:p w14:paraId="12A52EE7" w14:textId="77777777" w:rsidR="005B36E8" w:rsidRPr="000A5777" w:rsidRDefault="005B36E8" w:rsidP="00C7177B">
            <w:pPr>
              <w:pStyle w:val="berschrift6"/>
              <w:rPr>
                <w:rFonts w:ascii="Myriad Pro SemiCond" w:hAnsi="Myriad Pro SemiCond" w:cs="Arial"/>
                <w:i w:val="0"/>
                <w:iCs w:val="0"/>
                <w:sz w:val="18"/>
                <w:lang w:val="en-US"/>
              </w:rPr>
            </w:pPr>
          </w:p>
        </w:tc>
      </w:tr>
      <w:tr w:rsidR="005B36E8" w:rsidRPr="000A5777" w14:paraId="11DE5612" w14:textId="77777777" w:rsidTr="00C7177B">
        <w:trPr>
          <w:cantSplit/>
        </w:trPr>
        <w:tc>
          <w:tcPr>
            <w:tcW w:w="9072" w:type="dxa"/>
            <w:gridSpan w:val="2"/>
            <w:vAlign w:val="center"/>
          </w:tcPr>
          <w:p w14:paraId="69FC5F3B" w14:textId="77777777" w:rsidR="005B36E8" w:rsidRPr="000A5777" w:rsidRDefault="005B36E8" w:rsidP="00C7177B">
            <w:pPr>
              <w:pStyle w:val="EintrNr"/>
              <w:rPr>
                <w:rFonts w:ascii="Myriad Pro SemiCond" w:hAnsi="Myriad Pro SemiCond"/>
                <w:bCs w:val="0"/>
                <w:i/>
                <w:iCs/>
                <w:sz w:val="18"/>
                <w:szCs w:val="18"/>
                <w:lang w:val="en-US"/>
              </w:rPr>
            </w:pPr>
            <w:r w:rsidRPr="000A5777">
              <w:rPr>
                <w:rFonts w:ascii="Myriad Pro SemiCond" w:hAnsi="Myriad Pro SemiCond"/>
                <w:bCs w:val="0"/>
                <w:sz w:val="18"/>
                <w:szCs w:val="18"/>
                <w:lang w:val="en-US"/>
              </w:rPr>
              <w:t>6.1 Additional Information:</w:t>
            </w:r>
          </w:p>
        </w:tc>
      </w:tr>
      <w:tr w:rsidR="005B36E8" w:rsidRPr="008D403C" w14:paraId="0E29D287" w14:textId="77777777" w:rsidTr="00C7177B">
        <w:trPr>
          <w:cantSplit/>
        </w:trPr>
        <w:tc>
          <w:tcPr>
            <w:tcW w:w="9072" w:type="dxa"/>
            <w:gridSpan w:val="2"/>
            <w:vAlign w:val="center"/>
          </w:tcPr>
          <w:p w14:paraId="199898C7" w14:textId="77777777" w:rsidR="005B36E8" w:rsidRPr="000A5777" w:rsidRDefault="005B36E8" w:rsidP="000E6CC6">
            <w:pPr>
              <w:pStyle w:val="EintragS1"/>
              <w:ind w:left="0"/>
              <w:jc w:val="both"/>
              <w:rPr>
                <w:rFonts w:ascii="Myriad Pro SemiCond" w:hAnsi="Myriad Pro SemiCond"/>
                <w:sz w:val="18"/>
                <w:szCs w:val="18"/>
                <w:lang w:val="en-US"/>
              </w:rPr>
            </w:pPr>
            <w:r w:rsidRPr="000A5777">
              <w:rPr>
                <w:rFonts w:ascii="Myriad Pro SemiCond" w:hAnsi="Myriad Pro SemiCond"/>
                <w:sz w:val="18"/>
                <w:szCs w:val="18"/>
                <w:lang w:val="en-US"/>
              </w:rPr>
              <w:t>The Master’s program was first accredited on December 14, 2004 and was reaccredited on March 30, 2010.</w:t>
            </w:r>
          </w:p>
        </w:tc>
      </w:tr>
      <w:tr w:rsidR="005B36E8" w:rsidRPr="000A5777" w14:paraId="06E09144" w14:textId="77777777" w:rsidTr="00C7177B">
        <w:trPr>
          <w:cantSplit/>
        </w:trPr>
        <w:tc>
          <w:tcPr>
            <w:tcW w:w="9072" w:type="dxa"/>
            <w:gridSpan w:val="2"/>
            <w:vAlign w:val="center"/>
          </w:tcPr>
          <w:p w14:paraId="757E3C69" w14:textId="77777777" w:rsidR="005B36E8" w:rsidRPr="000A5777" w:rsidRDefault="005B36E8" w:rsidP="000E6CC6">
            <w:pPr>
              <w:pStyle w:val="EintrNrErgnz"/>
              <w:ind w:left="0"/>
              <w:jc w:val="both"/>
              <w:rPr>
                <w:rFonts w:ascii="Myriad Pro SemiCond" w:hAnsi="Myriad Pro SemiCond"/>
                <w:color w:val="000000"/>
                <w:sz w:val="18"/>
                <w:szCs w:val="18"/>
                <w:lang w:val="en-US"/>
              </w:rPr>
            </w:pPr>
            <w:r w:rsidRPr="000A5777">
              <w:rPr>
                <w:rFonts w:ascii="Myriad Pro SemiCond" w:hAnsi="Myriad Pro SemiCond"/>
                <w:bCs/>
                <w:sz w:val="18"/>
                <w:szCs w:val="18"/>
                <w:lang w:val="en-US"/>
              </w:rPr>
              <w:t>6.2 Further Information Sources</w:t>
            </w:r>
          </w:p>
        </w:tc>
      </w:tr>
      <w:tr w:rsidR="005B36E8" w:rsidRPr="008D403C" w14:paraId="55768966" w14:textId="77777777" w:rsidTr="00C7177B">
        <w:trPr>
          <w:cantSplit/>
        </w:trPr>
        <w:tc>
          <w:tcPr>
            <w:tcW w:w="9072" w:type="dxa"/>
            <w:gridSpan w:val="2"/>
            <w:vAlign w:val="center"/>
          </w:tcPr>
          <w:p w14:paraId="7031A0C3" w14:textId="77777777" w:rsidR="005B36E8" w:rsidRPr="000A5777" w:rsidRDefault="005B36E8" w:rsidP="000E6CC6">
            <w:pPr>
              <w:pStyle w:val="EintragS1"/>
              <w:ind w:left="0"/>
              <w:jc w:val="both"/>
              <w:rPr>
                <w:rFonts w:ascii="Myriad Pro SemiCond" w:hAnsi="Myriad Pro SemiCond"/>
                <w:sz w:val="18"/>
                <w:szCs w:val="18"/>
                <w:lang w:val="en-US"/>
              </w:rPr>
            </w:pPr>
            <w:r w:rsidRPr="000A5777">
              <w:rPr>
                <w:rFonts w:ascii="Myriad Pro SemiCond" w:hAnsi="Myriad Pro SemiCond"/>
                <w:sz w:val="18"/>
                <w:szCs w:val="18"/>
                <w:lang w:val="en-US"/>
              </w:rPr>
              <w:t xml:space="preserve">For more detailed information on postgraduate studies (Master’s program) in media informatics at </w:t>
            </w:r>
            <w:r w:rsidRPr="000A5777">
              <w:rPr>
                <w:rFonts w:ascii="Myriad Pro SemiCond" w:hAnsi="Myriad Pro SemiCond"/>
                <w:sz w:val="18"/>
                <w:szCs w:val="18"/>
                <w:lang w:val="en-US"/>
              </w:rPr>
              <w:br/>
              <w:t>TH Köln (University of Applied Sciences), please visit:</w:t>
            </w:r>
          </w:p>
          <w:p w14:paraId="3AF1487C" w14:textId="77777777" w:rsidR="005B36E8" w:rsidRPr="000A5777" w:rsidRDefault="005B36E8" w:rsidP="000E6CC6">
            <w:pPr>
              <w:pStyle w:val="EintragS1"/>
              <w:ind w:left="0"/>
              <w:jc w:val="both"/>
              <w:rPr>
                <w:rFonts w:ascii="Myriad Pro SemiCond" w:hAnsi="Myriad Pro SemiCond"/>
                <w:sz w:val="18"/>
                <w:szCs w:val="18"/>
                <w:lang w:val="en-US"/>
              </w:rPr>
            </w:pPr>
            <w:r w:rsidRPr="000A5777">
              <w:rPr>
                <w:rFonts w:ascii="Myriad Pro SemiCond" w:hAnsi="Myriad Pro SemiCond"/>
                <w:sz w:val="18"/>
                <w:szCs w:val="18"/>
                <w:lang w:val="en-US"/>
              </w:rPr>
              <w:t>www.th-koeln.de/studium/medieninformatik-master_3729.php</w:t>
            </w:r>
          </w:p>
        </w:tc>
      </w:tr>
    </w:tbl>
    <w:p w14:paraId="3F81EB6A" w14:textId="77777777" w:rsidR="005B36E8" w:rsidRPr="000A5777" w:rsidRDefault="005B36E8" w:rsidP="00927B8B">
      <w:pPr>
        <w:rPr>
          <w:rFonts w:cs="Arial"/>
          <w:b/>
          <w:bCs/>
          <w:lang w:val="en-US"/>
        </w:rPr>
      </w:pPr>
    </w:p>
    <w:tbl>
      <w:tblPr>
        <w:tblW w:w="9072" w:type="dxa"/>
        <w:tblInd w:w="70" w:type="dxa"/>
        <w:tblLayout w:type="fixed"/>
        <w:tblCellMar>
          <w:left w:w="70" w:type="dxa"/>
          <w:right w:w="70" w:type="dxa"/>
        </w:tblCellMar>
        <w:tblLook w:val="0000" w:firstRow="0" w:lastRow="0" w:firstColumn="0" w:lastColumn="0" w:noHBand="0" w:noVBand="0"/>
      </w:tblPr>
      <w:tblGrid>
        <w:gridCol w:w="2677"/>
        <w:gridCol w:w="842"/>
        <w:gridCol w:w="1023"/>
        <w:gridCol w:w="4463"/>
        <w:gridCol w:w="67"/>
      </w:tblGrid>
      <w:tr w:rsidR="005B36E8" w:rsidRPr="000A5777" w14:paraId="09A3649B" w14:textId="77777777" w:rsidTr="00C7177B">
        <w:trPr>
          <w:gridAfter w:val="1"/>
          <w:wAfter w:w="67" w:type="dxa"/>
        </w:trPr>
        <w:tc>
          <w:tcPr>
            <w:tcW w:w="3519" w:type="dxa"/>
            <w:gridSpan w:val="2"/>
            <w:vAlign w:val="center"/>
          </w:tcPr>
          <w:p w14:paraId="763127C8" w14:textId="77777777" w:rsidR="005B36E8" w:rsidRPr="000A5777" w:rsidRDefault="005B36E8" w:rsidP="00C7177B">
            <w:pPr>
              <w:pStyle w:val="EintrAbschn"/>
              <w:rPr>
                <w:rFonts w:ascii="Myriad Pro SemiCond" w:hAnsi="Myriad Pro SemiCond"/>
                <w:bCs w:val="0"/>
                <w:lang w:val="en-US"/>
              </w:rPr>
            </w:pPr>
            <w:r w:rsidRPr="000A5777">
              <w:rPr>
                <w:rFonts w:ascii="Myriad Pro SemiCond" w:hAnsi="Myriad Pro SemiCond"/>
                <w:bCs w:val="0"/>
                <w:lang w:val="en-US"/>
              </w:rPr>
              <w:t xml:space="preserve">7. CERTIFICATION </w:t>
            </w:r>
          </w:p>
        </w:tc>
        <w:tc>
          <w:tcPr>
            <w:tcW w:w="5486" w:type="dxa"/>
            <w:gridSpan w:val="2"/>
            <w:vAlign w:val="center"/>
          </w:tcPr>
          <w:p w14:paraId="56D02189" w14:textId="77777777" w:rsidR="005B36E8" w:rsidRPr="000A5777" w:rsidRDefault="005B36E8" w:rsidP="00C7177B">
            <w:pPr>
              <w:pStyle w:val="berschrift6"/>
              <w:rPr>
                <w:rFonts w:ascii="Myriad Pro SemiCond" w:hAnsi="Myriad Pro SemiCond" w:cs="Arial"/>
                <w:i w:val="0"/>
                <w:iCs w:val="0"/>
                <w:sz w:val="18"/>
                <w:lang w:val="en-US"/>
              </w:rPr>
            </w:pPr>
          </w:p>
        </w:tc>
      </w:tr>
      <w:tr w:rsidR="005B36E8" w:rsidRPr="008D403C" w14:paraId="1C58189D" w14:textId="77777777" w:rsidTr="00C7177B">
        <w:tc>
          <w:tcPr>
            <w:tcW w:w="9072" w:type="dxa"/>
            <w:gridSpan w:val="5"/>
          </w:tcPr>
          <w:p w14:paraId="5C574DFF" w14:textId="77777777" w:rsidR="005B36E8" w:rsidRPr="000A5777" w:rsidRDefault="005B36E8" w:rsidP="00C7177B">
            <w:pPr>
              <w:pStyle w:val="EintrNr"/>
              <w:rPr>
                <w:rFonts w:ascii="Myriad Pro SemiCond" w:hAnsi="Myriad Pro SemiCond"/>
                <w:b w:val="0"/>
                <w:bCs w:val="0"/>
                <w:lang w:val="en-US"/>
              </w:rPr>
            </w:pPr>
            <w:r w:rsidRPr="000A5777">
              <w:rPr>
                <w:rFonts w:ascii="Myriad Pro SemiCond" w:hAnsi="Myriad Pro SemiCond"/>
                <w:b w:val="0"/>
                <w:bCs w:val="0"/>
                <w:lang w:val="en-US"/>
              </w:rPr>
              <w:t>This Diploma Supplement is in reference to the following original documents:</w:t>
            </w:r>
          </w:p>
        </w:tc>
      </w:tr>
      <w:tr w:rsidR="005B36E8" w:rsidRPr="000A5777" w14:paraId="0D889D95" w14:textId="77777777" w:rsidTr="00C7177B">
        <w:tc>
          <w:tcPr>
            <w:tcW w:w="9072" w:type="dxa"/>
            <w:gridSpan w:val="5"/>
          </w:tcPr>
          <w:p w14:paraId="7AB504DD" w14:textId="77777777" w:rsidR="005B36E8" w:rsidRPr="000A5777" w:rsidRDefault="005B36E8" w:rsidP="00C7177B">
            <w:pPr>
              <w:pStyle w:val="EintrNr"/>
              <w:rPr>
                <w:rFonts w:ascii="Myriad Pro SemiCond" w:hAnsi="Myriad Pro SemiCond"/>
                <w:b w:val="0"/>
                <w:bCs w:val="0"/>
                <w:lang w:val="de-DE"/>
              </w:rPr>
            </w:pPr>
            <w:r w:rsidRPr="000A5777">
              <w:rPr>
                <w:rFonts w:ascii="Myriad Pro SemiCond" w:hAnsi="Myriad Pro SemiCond"/>
                <w:b w:val="0"/>
                <w:bCs w:val="0"/>
                <w:lang w:val="de-DE"/>
              </w:rPr>
              <w:t xml:space="preserve">Urkunde über die Verleihung des Grades </w:t>
            </w:r>
            <w:r w:rsidRPr="000A5777">
              <w:rPr>
                <w:rFonts w:ascii="Myriad Pro SemiCond" w:hAnsi="Myriad Pro SemiCond"/>
                <w:noProof/>
                <w:szCs w:val="16"/>
                <w:lang w:val="de-DE"/>
              </w:rPr>
              <w:t>October 28, 2016</w:t>
            </w:r>
          </w:p>
        </w:tc>
      </w:tr>
      <w:tr w:rsidR="005B36E8" w:rsidRPr="000A5777" w14:paraId="4730F1B5" w14:textId="77777777" w:rsidTr="00C7177B">
        <w:tc>
          <w:tcPr>
            <w:tcW w:w="9072" w:type="dxa"/>
            <w:gridSpan w:val="5"/>
          </w:tcPr>
          <w:p w14:paraId="4D120404" w14:textId="77777777" w:rsidR="005B36E8" w:rsidRPr="000A5777" w:rsidRDefault="005B36E8" w:rsidP="00C7177B">
            <w:pPr>
              <w:pStyle w:val="EintrNr"/>
              <w:rPr>
                <w:rFonts w:ascii="Myriad Pro SemiCond" w:hAnsi="Myriad Pro SemiCond"/>
                <w:b w:val="0"/>
                <w:bCs w:val="0"/>
                <w:lang w:val="en-US"/>
              </w:rPr>
            </w:pPr>
            <w:r w:rsidRPr="000A5777">
              <w:rPr>
                <w:rFonts w:ascii="Myriad Pro SemiCond" w:hAnsi="Myriad Pro SemiCond"/>
                <w:b w:val="0"/>
                <w:bCs w:val="0"/>
                <w:lang w:val="en-US"/>
              </w:rPr>
              <w:t xml:space="preserve">Prüfungszeugnis </w:t>
            </w:r>
            <w:r w:rsidRPr="000A5777">
              <w:rPr>
                <w:rFonts w:ascii="Myriad Pro SemiCond" w:hAnsi="Myriad Pro SemiCond"/>
                <w:noProof/>
                <w:szCs w:val="16"/>
              </w:rPr>
              <w:t>October 28, 2016</w:t>
            </w:r>
          </w:p>
        </w:tc>
      </w:tr>
      <w:tr w:rsidR="005B36E8" w:rsidRPr="000A5777" w14:paraId="3E2D0490" w14:textId="77777777" w:rsidTr="00C7177B">
        <w:tc>
          <w:tcPr>
            <w:tcW w:w="9072" w:type="dxa"/>
            <w:gridSpan w:val="5"/>
          </w:tcPr>
          <w:p w14:paraId="3BB587F1" w14:textId="77777777" w:rsidR="005B36E8" w:rsidRPr="000A5777" w:rsidRDefault="005B36E8" w:rsidP="00F16A98">
            <w:pPr>
              <w:pStyle w:val="EintrNr"/>
              <w:rPr>
                <w:rFonts w:ascii="Myriad Pro SemiCond" w:hAnsi="Myriad Pro SemiCond"/>
                <w:b w:val="0"/>
                <w:bCs w:val="0"/>
                <w:lang w:val="en-US"/>
              </w:rPr>
            </w:pPr>
            <w:r w:rsidRPr="000A5777">
              <w:rPr>
                <w:rFonts w:ascii="Myriad Pro SemiCond" w:hAnsi="Myriad Pro SemiCond"/>
                <w:b w:val="0"/>
                <w:bCs w:val="0"/>
                <w:lang w:val="en-US"/>
              </w:rPr>
              <w:t xml:space="preserve">Transcript of Records </w:t>
            </w:r>
          </w:p>
        </w:tc>
      </w:tr>
      <w:tr w:rsidR="005B36E8" w:rsidRPr="000A5777" w14:paraId="1C854039" w14:textId="77777777" w:rsidTr="00C7177B">
        <w:tc>
          <w:tcPr>
            <w:tcW w:w="9072" w:type="dxa"/>
            <w:gridSpan w:val="5"/>
          </w:tcPr>
          <w:p w14:paraId="6014E43F" w14:textId="77777777" w:rsidR="005B36E8" w:rsidRPr="000A5777" w:rsidRDefault="005B36E8" w:rsidP="00C7177B">
            <w:pPr>
              <w:rPr>
                <w:rFonts w:cs="Arial"/>
                <w:lang w:val="en-US"/>
              </w:rPr>
            </w:pPr>
          </w:p>
        </w:tc>
      </w:tr>
      <w:tr w:rsidR="005B36E8" w:rsidRPr="000A5777" w14:paraId="0E24D262" w14:textId="77777777" w:rsidTr="00C7177B">
        <w:tc>
          <w:tcPr>
            <w:tcW w:w="2677" w:type="dxa"/>
          </w:tcPr>
          <w:p w14:paraId="3EFD7D6F" w14:textId="77777777" w:rsidR="005B36E8" w:rsidRPr="000A5777" w:rsidRDefault="005B36E8" w:rsidP="00C7177B">
            <w:pPr>
              <w:pStyle w:val="EintragS2ff"/>
              <w:rPr>
                <w:rFonts w:ascii="Myriad Pro SemiCond" w:hAnsi="Myriad Pro SemiCond"/>
                <w:sz w:val="18"/>
                <w:lang w:val="en-US"/>
              </w:rPr>
            </w:pPr>
            <w:r w:rsidRPr="000A5777">
              <w:rPr>
                <w:rFonts w:ascii="Myriad Pro SemiCond" w:hAnsi="Myriad Pro SemiCond"/>
                <w:sz w:val="18"/>
                <w:lang w:val="en-US"/>
              </w:rPr>
              <w:t>Date of certification:</w:t>
            </w:r>
          </w:p>
          <w:p w14:paraId="1DC1E40B" w14:textId="77777777" w:rsidR="005B36E8" w:rsidRPr="000A5777" w:rsidRDefault="005B36E8" w:rsidP="00C7177B">
            <w:pPr>
              <w:jc w:val="right"/>
              <w:rPr>
                <w:sz w:val="18"/>
                <w:lang w:val="en-US"/>
              </w:rPr>
            </w:pPr>
          </w:p>
        </w:tc>
        <w:tc>
          <w:tcPr>
            <w:tcW w:w="1865" w:type="dxa"/>
            <w:gridSpan w:val="2"/>
          </w:tcPr>
          <w:p w14:paraId="32562FDF" w14:textId="77777777" w:rsidR="005B36E8" w:rsidRPr="000A5777" w:rsidRDefault="005B36E8" w:rsidP="00C7177B">
            <w:pPr>
              <w:pStyle w:val="EintragS2ff"/>
              <w:rPr>
                <w:rFonts w:ascii="Myriad Pro SemiCond" w:hAnsi="Myriad Pro SemiCond"/>
                <w:sz w:val="18"/>
                <w:szCs w:val="18"/>
                <w:lang w:val="en-US"/>
              </w:rPr>
            </w:pPr>
            <w:r w:rsidRPr="000A5777">
              <w:rPr>
                <w:rFonts w:ascii="Myriad Pro SemiCond" w:hAnsi="Myriad Pro SemiCond"/>
                <w:noProof/>
                <w:sz w:val="18"/>
                <w:szCs w:val="18"/>
                <w:lang w:val="en-US"/>
              </w:rPr>
              <w:t>October 28, 2016</w:t>
            </w:r>
          </w:p>
        </w:tc>
        <w:tc>
          <w:tcPr>
            <w:tcW w:w="4530" w:type="dxa"/>
            <w:gridSpan w:val="2"/>
            <w:tcBorders>
              <w:bottom w:val="single" w:sz="4" w:space="0" w:color="999999"/>
            </w:tcBorders>
          </w:tcPr>
          <w:p w14:paraId="2F77487E" w14:textId="77777777" w:rsidR="005B36E8" w:rsidRPr="000A5777" w:rsidRDefault="005B36E8" w:rsidP="00C7177B">
            <w:pPr>
              <w:pStyle w:val="EintragS2ff"/>
              <w:rPr>
                <w:rFonts w:ascii="Myriad Pro SemiCond" w:hAnsi="Myriad Pro SemiCond"/>
                <w:sz w:val="18"/>
                <w:lang w:val="en-US"/>
              </w:rPr>
            </w:pPr>
          </w:p>
        </w:tc>
      </w:tr>
      <w:tr w:rsidR="005B36E8" w:rsidRPr="008D403C" w14:paraId="09A4CE28" w14:textId="77777777" w:rsidTr="00C7177B">
        <w:tc>
          <w:tcPr>
            <w:tcW w:w="4542" w:type="dxa"/>
            <w:gridSpan w:val="3"/>
            <w:tcBorders>
              <w:top w:val="single" w:sz="4" w:space="0" w:color="999999"/>
            </w:tcBorders>
          </w:tcPr>
          <w:p w14:paraId="35A7AD74" w14:textId="77777777" w:rsidR="005B36E8" w:rsidRPr="000A5777" w:rsidRDefault="005B36E8" w:rsidP="00C7177B">
            <w:pPr>
              <w:pStyle w:val="Formatvorlage1"/>
              <w:overflowPunct/>
              <w:textAlignment w:val="auto"/>
              <w:rPr>
                <w:rFonts w:ascii="Myriad Pro SemiCond" w:hAnsi="Myriad Pro SemiCond" w:cs="Arial"/>
                <w:sz w:val="18"/>
                <w:lang w:val="en-US"/>
              </w:rPr>
            </w:pPr>
          </w:p>
        </w:tc>
        <w:tc>
          <w:tcPr>
            <w:tcW w:w="4530" w:type="dxa"/>
            <w:gridSpan w:val="2"/>
            <w:tcBorders>
              <w:top w:val="single" w:sz="4" w:space="0" w:color="999999"/>
            </w:tcBorders>
          </w:tcPr>
          <w:p w14:paraId="7CB6094A" w14:textId="77777777" w:rsidR="005B36E8" w:rsidRPr="000A5777" w:rsidRDefault="005B36E8" w:rsidP="00C7177B">
            <w:pPr>
              <w:pStyle w:val="EintrZertifUnterschr"/>
              <w:rPr>
                <w:rFonts w:ascii="Myriad Pro SemiCond" w:hAnsi="Myriad Pro SemiCond"/>
                <w:sz w:val="18"/>
                <w:lang w:val="en-US"/>
              </w:rPr>
            </w:pPr>
          </w:p>
          <w:p w14:paraId="6E8F4707" w14:textId="77777777" w:rsidR="005B36E8" w:rsidRPr="000A5777" w:rsidRDefault="005B36E8" w:rsidP="00C7177B">
            <w:pPr>
              <w:pStyle w:val="EintrZertifUnterschr"/>
              <w:rPr>
                <w:rFonts w:ascii="Myriad Pro SemiCond" w:hAnsi="Myriad Pro SemiCond"/>
                <w:sz w:val="18"/>
                <w:lang w:val="en-US"/>
              </w:rPr>
            </w:pPr>
            <w:r w:rsidRPr="000A5777">
              <w:rPr>
                <w:rFonts w:ascii="Myriad Pro SemiCond" w:hAnsi="Myriad Pro SemiCond"/>
                <w:sz w:val="18"/>
                <w:lang w:val="en-US"/>
              </w:rPr>
              <w:t>Chairman of the Examination Board</w:t>
            </w:r>
          </w:p>
        </w:tc>
      </w:tr>
      <w:tr w:rsidR="005B36E8" w:rsidRPr="000A5777" w14:paraId="5D7DFA44" w14:textId="77777777" w:rsidTr="00C7177B">
        <w:tc>
          <w:tcPr>
            <w:tcW w:w="4542" w:type="dxa"/>
            <w:gridSpan w:val="3"/>
          </w:tcPr>
          <w:p w14:paraId="12859CB1" w14:textId="77777777" w:rsidR="005B36E8" w:rsidRPr="000A5777" w:rsidRDefault="005B36E8" w:rsidP="00C7177B">
            <w:pPr>
              <w:pStyle w:val="EintragS2ff"/>
              <w:rPr>
                <w:rFonts w:ascii="Myriad Pro SemiCond" w:hAnsi="Myriad Pro SemiCond"/>
                <w:sz w:val="18"/>
                <w:lang w:val="en-US"/>
              </w:rPr>
            </w:pPr>
            <w:r w:rsidRPr="000A5777">
              <w:rPr>
                <w:rFonts w:ascii="Myriad Pro SemiCond" w:hAnsi="Myriad Pro SemiCond"/>
                <w:sz w:val="18"/>
                <w:lang w:val="en-US"/>
              </w:rPr>
              <w:t>(Official stamp/seal)</w:t>
            </w:r>
          </w:p>
        </w:tc>
        <w:tc>
          <w:tcPr>
            <w:tcW w:w="4530" w:type="dxa"/>
            <w:gridSpan w:val="2"/>
          </w:tcPr>
          <w:p w14:paraId="2AD8E2B5" w14:textId="77777777" w:rsidR="005B36E8" w:rsidRPr="000A5777" w:rsidRDefault="005B36E8" w:rsidP="00772BBF">
            <w:pPr>
              <w:jc w:val="center"/>
              <w:rPr>
                <w:rFonts w:cs="Arial"/>
                <w:color w:val="000000"/>
                <w:sz w:val="18"/>
              </w:rPr>
            </w:pPr>
            <w:r w:rsidRPr="000A5777">
              <w:rPr>
                <w:rFonts w:cs="Arial"/>
                <w:color w:val="000000"/>
                <w:sz w:val="18"/>
              </w:rPr>
              <w:t>(Prof. Dr. S. Eckstein)</w:t>
            </w:r>
          </w:p>
        </w:tc>
      </w:tr>
      <w:tr w:rsidR="005B36E8" w:rsidRPr="000A5777" w14:paraId="14787909" w14:textId="77777777" w:rsidTr="00C7177B">
        <w:tc>
          <w:tcPr>
            <w:tcW w:w="4542" w:type="dxa"/>
            <w:gridSpan w:val="3"/>
          </w:tcPr>
          <w:p w14:paraId="44F6EB9A" w14:textId="77777777" w:rsidR="005B36E8" w:rsidRPr="000A5777" w:rsidRDefault="005B36E8" w:rsidP="00C7177B">
            <w:pPr>
              <w:rPr>
                <w:rFonts w:cs="Arial"/>
              </w:rPr>
            </w:pPr>
          </w:p>
        </w:tc>
        <w:tc>
          <w:tcPr>
            <w:tcW w:w="4530" w:type="dxa"/>
            <w:gridSpan w:val="2"/>
          </w:tcPr>
          <w:p w14:paraId="4FB9582C" w14:textId="77777777" w:rsidR="005B36E8" w:rsidRPr="000A5777" w:rsidRDefault="005B36E8" w:rsidP="00C7177B">
            <w:pPr>
              <w:rPr>
                <w:rFonts w:cs="Arial"/>
              </w:rPr>
            </w:pPr>
          </w:p>
        </w:tc>
      </w:tr>
    </w:tbl>
    <w:p w14:paraId="6CC81B12" w14:textId="77777777" w:rsidR="005B36E8" w:rsidRPr="000A5777" w:rsidRDefault="005B36E8" w:rsidP="00927B8B">
      <w:pPr>
        <w:pStyle w:val="UNILAB"/>
        <w:overflowPunct/>
        <w:textAlignment w:val="auto"/>
        <w:rPr>
          <w:rFonts w:ascii="Myriad Pro SemiCond" w:hAnsi="Myriad Pro SemiCond" w:cs="Arial"/>
        </w:rPr>
      </w:pPr>
    </w:p>
    <w:p w14:paraId="53C36258" w14:textId="77777777" w:rsidR="005B36E8" w:rsidRPr="000A5777" w:rsidRDefault="005B36E8" w:rsidP="00927B8B">
      <w:pPr>
        <w:pStyle w:val="UNILAB"/>
        <w:overflowPunct/>
        <w:textAlignment w:val="auto"/>
        <w:rPr>
          <w:rFonts w:ascii="Myriad Pro SemiCond" w:hAnsi="Myriad Pro SemiCond" w:cs="Arial"/>
        </w:rPr>
      </w:pPr>
    </w:p>
    <w:p w14:paraId="09A0BDE3" w14:textId="77777777" w:rsidR="005B36E8" w:rsidRPr="000A5777" w:rsidRDefault="005B36E8" w:rsidP="00927B8B">
      <w:pPr>
        <w:pStyle w:val="UNILAB"/>
        <w:overflowPunct/>
        <w:textAlignment w:val="auto"/>
        <w:rPr>
          <w:rFonts w:ascii="Myriad Pro SemiCond" w:hAnsi="Myriad Pro SemiCond" w:cs="Arial"/>
        </w:rPr>
      </w:pPr>
    </w:p>
    <w:p w14:paraId="76A160DD" w14:textId="77777777" w:rsidR="005B36E8" w:rsidRPr="000A5777" w:rsidRDefault="005B36E8" w:rsidP="00927B8B">
      <w:pPr>
        <w:pStyle w:val="UNILAB"/>
        <w:overflowPunct/>
        <w:textAlignment w:val="auto"/>
        <w:rPr>
          <w:rFonts w:ascii="Myriad Pro SemiCond" w:hAnsi="Myriad Pro SemiCond" w:cs="Arial"/>
        </w:rPr>
      </w:pPr>
    </w:p>
    <w:p w14:paraId="280DEF5B" w14:textId="77777777" w:rsidR="005B36E8" w:rsidRPr="000A5777" w:rsidRDefault="005B36E8" w:rsidP="002F1E3B">
      <w:pPr>
        <w:pStyle w:val="DiplomaSupplement"/>
        <w:rPr>
          <w:b/>
        </w:rPr>
      </w:pPr>
      <w:r w:rsidRPr="000A5777">
        <w:rPr>
          <w:b/>
        </w:rPr>
        <w:t>8. NATIONAL HIGHER EDUCATION SYSTEM</w:t>
      </w:r>
    </w:p>
    <w:p w14:paraId="39A42D48" w14:textId="77777777" w:rsidR="005B36E8" w:rsidRPr="000A5777" w:rsidRDefault="005B36E8" w:rsidP="00772BBF">
      <w:pPr>
        <w:pStyle w:val="DiplomaSupplement"/>
      </w:pPr>
      <w:r w:rsidRPr="000A5777">
        <w:t>The information on the national higher education system on the following pages provides details about the qualification and the types of institutions that award it.</w:t>
      </w:r>
    </w:p>
    <w:p w14:paraId="6A69F7F9" w14:textId="77777777" w:rsidR="005B36E8" w:rsidRPr="000A5777" w:rsidRDefault="005B36E8" w:rsidP="00772BBF">
      <w:pPr>
        <w:pStyle w:val="DiplomaSupplement"/>
      </w:pPr>
    </w:p>
    <w:p w14:paraId="7E5AFCF8" w14:textId="77777777" w:rsidR="005B36E8" w:rsidRPr="000A5777" w:rsidRDefault="005B36E8" w:rsidP="002F1E3B">
      <w:pPr>
        <w:pStyle w:val="DiplomaSupplement"/>
      </w:pPr>
    </w:p>
    <w:p w14:paraId="03A7BD6B" w14:textId="77777777" w:rsidR="005B36E8" w:rsidRPr="000A5777" w:rsidRDefault="005B36E8" w:rsidP="002F1E3B">
      <w:pPr>
        <w:pStyle w:val="DiplomaSupplement"/>
        <w:sectPr w:rsidR="005B36E8" w:rsidRPr="000A5777" w:rsidSect="00E862A3">
          <w:headerReference w:type="default" r:id="rId8"/>
          <w:footerReference w:type="default" r:id="rId9"/>
          <w:type w:val="oddPage"/>
          <w:pgSz w:w="11906" w:h="16838"/>
          <w:pgMar w:top="1417" w:right="1417" w:bottom="1134" w:left="1945" w:header="708" w:footer="708" w:gutter="0"/>
          <w:pgNumType w:start="1"/>
          <w:cols w:space="708"/>
          <w:docGrid w:linePitch="360"/>
        </w:sectPr>
      </w:pPr>
    </w:p>
    <w:p w14:paraId="551A6725" w14:textId="77777777" w:rsidR="005B36E8" w:rsidRPr="000A5777" w:rsidRDefault="005B36E8" w:rsidP="00B83971">
      <w:pPr>
        <w:pStyle w:val="DSNationalStatement"/>
        <w:pageBreakBefore/>
        <w:rPr>
          <w:b/>
        </w:rPr>
      </w:pPr>
      <w:r w:rsidRPr="000A5777">
        <w:rPr>
          <w:b/>
        </w:rPr>
        <w:lastRenderedPageBreak/>
        <w:t>8. INFORMATION ON THE GERMAN HIGHER EDUCATION SYSTEM</w:t>
      </w:r>
      <w:r w:rsidRPr="000A5777">
        <w:rPr>
          <w:rStyle w:val="Endnotenzeichen"/>
          <w:b/>
        </w:rPr>
        <w:endnoteReference w:id="1"/>
      </w:r>
    </w:p>
    <w:p w14:paraId="70F3D5E6" w14:textId="77777777" w:rsidR="005B36E8" w:rsidRPr="000A5777" w:rsidRDefault="005B36E8" w:rsidP="00B83971">
      <w:pPr>
        <w:pStyle w:val="DSNationalStatement"/>
      </w:pPr>
    </w:p>
    <w:p w14:paraId="5561C221" w14:textId="77777777" w:rsidR="005B36E8" w:rsidRPr="000A5777" w:rsidRDefault="005B36E8" w:rsidP="00B83971">
      <w:pPr>
        <w:pStyle w:val="DSNationalStatement"/>
        <w:rPr>
          <w:b/>
        </w:rPr>
      </w:pPr>
      <w:r w:rsidRPr="000A5777">
        <w:rPr>
          <w:b/>
        </w:rPr>
        <w:t>8.1     Types of Institutions and Institutional Status</w:t>
      </w:r>
    </w:p>
    <w:p w14:paraId="22614348" w14:textId="77777777" w:rsidR="005B36E8" w:rsidRPr="000A5777" w:rsidRDefault="005B36E8" w:rsidP="00B83971">
      <w:pPr>
        <w:pStyle w:val="DSNationalStatement"/>
      </w:pPr>
    </w:p>
    <w:p w14:paraId="085EEC17" w14:textId="77777777" w:rsidR="005B36E8" w:rsidRPr="000A5777" w:rsidRDefault="005B36E8" w:rsidP="00B83971">
      <w:pPr>
        <w:pStyle w:val="DSNationalStatement"/>
      </w:pPr>
      <w:r w:rsidRPr="000A5777">
        <w:t>Higher education (HE) studies in Germany are offered at three types of Higher Education Institutions (HEI).</w:t>
      </w:r>
      <w:r w:rsidRPr="000A5777">
        <w:rPr>
          <w:rStyle w:val="Endnotenzeichen"/>
        </w:rPr>
        <w:endnoteReference w:id="2"/>
      </w:r>
    </w:p>
    <w:p w14:paraId="3C93D40C" w14:textId="77777777" w:rsidR="005B36E8" w:rsidRPr="000A5777" w:rsidRDefault="005B36E8" w:rsidP="00B83971">
      <w:pPr>
        <w:pStyle w:val="DSNationalStatement"/>
      </w:pPr>
    </w:p>
    <w:p w14:paraId="0E3A91DA" w14:textId="77777777" w:rsidR="005B36E8" w:rsidRPr="000A5777" w:rsidRDefault="005B36E8" w:rsidP="00B83971">
      <w:pPr>
        <w:pStyle w:val="DSNationalStatement"/>
      </w:pPr>
      <w:r w:rsidRPr="000A5777">
        <w:t>- Universitäten (Universities) including various specialized institutions, offer the whole range of academic disciplines. In the German tradition, universities focus in particular on basic research so that advanced stages of study have mainly theoretical orientation and research-oriented components.</w:t>
      </w:r>
    </w:p>
    <w:p w14:paraId="77FA023A" w14:textId="77777777" w:rsidR="005B36E8" w:rsidRPr="000A5777" w:rsidRDefault="005B36E8" w:rsidP="00B83971">
      <w:pPr>
        <w:pStyle w:val="DSNationalStatement"/>
      </w:pPr>
    </w:p>
    <w:p w14:paraId="4D346773" w14:textId="77777777" w:rsidR="005B36E8" w:rsidRPr="000A5777" w:rsidRDefault="005B36E8" w:rsidP="00B83971">
      <w:pPr>
        <w:pStyle w:val="DSNationalStatement"/>
      </w:pPr>
      <w:r w:rsidRPr="000A5777">
        <w:t>- Fachhochschulen (Universities of Applied Sciences) concentrate their study programmes in engineering and other technical disciplines, business-related studies, social work, and design areas. The common mission of applied research and development implies a distinct application-oriented focus and professional character of studies, which include integrated and supervised work assignments in industry, enterprises or other relevant institutions.</w:t>
      </w:r>
    </w:p>
    <w:p w14:paraId="6E7194B2" w14:textId="77777777" w:rsidR="005B36E8" w:rsidRPr="000A5777" w:rsidRDefault="005B36E8" w:rsidP="00B83971">
      <w:pPr>
        <w:pStyle w:val="DSNationalStatement"/>
      </w:pPr>
    </w:p>
    <w:p w14:paraId="16625C6A" w14:textId="77777777" w:rsidR="005B36E8" w:rsidRPr="000A5777" w:rsidRDefault="005B36E8" w:rsidP="00B83971">
      <w:pPr>
        <w:pStyle w:val="DSNationalStatement"/>
      </w:pPr>
      <w:r w:rsidRPr="000A5777">
        <w:t>- Kunst- und Musikhochschulen (Universities of Art/Music) offer studies for artistic careers in fine arts, performing arts and music; in such fields as directing, production, writing in theatre, film, and other media; and in a variety of design areas, architecture, media and communication.</w:t>
      </w:r>
    </w:p>
    <w:p w14:paraId="568009C6" w14:textId="77777777" w:rsidR="005B36E8" w:rsidRPr="000A5777" w:rsidRDefault="005B36E8" w:rsidP="00B83971">
      <w:pPr>
        <w:pStyle w:val="DSNationalStatement"/>
      </w:pPr>
    </w:p>
    <w:p w14:paraId="0903E4C6" w14:textId="77777777" w:rsidR="005B36E8" w:rsidRPr="000A5777" w:rsidRDefault="005B36E8" w:rsidP="00B83971">
      <w:pPr>
        <w:pStyle w:val="DSNationalStatement"/>
      </w:pPr>
      <w:r w:rsidRPr="000A5777">
        <w:t>Higher Education Institutions are either state or state-recognized institutions. In their operations, including the organization of studies and the designation and award of degrees, they are both subject to higher education legislation.</w:t>
      </w:r>
    </w:p>
    <w:p w14:paraId="756C2C5C" w14:textId="77777777" w:rsidR="005B36E8" w:rsidRPr="000A5777" w:rsidRDefault="005B36E8" w:rsidP="00B83971">
      <w:pPr>
        <w:pStyle w:val="DSNationalStatement"/>
      </w:pPr>
    </w:p>
    <w:p w14:paraId="51EEBA9C" w14:textId="77777777" w:rsidR="005B36E8" w:rsidRPr="000A5777" w:rsidRDefault="005B36E8" w:rsidP="00B83971">
      <w:pPr>
        <w:pStyle w:val="DSNationalStatement"/>
        <w:rPr>
          <w:b/>
        </w:rPr>
      </w:pPr>
      <w:r w:rsidRPr="000A5777">
        <w:rPr>
          <w:b/>
        </w:rPr>
        <w:t>8.2     Types of Programmes and Degrees Awarded</w:t>
      </w:r>
    </w:p>
    <w:p w14:paraId="4E79CFCF" w14:textId="77777777" w:rsidR="005B36E8" w:rsidRPr="000A5777" w:rsidRDefault="005B36E8" w:rsidP="00B83971">
      <w:pPr>
        <w:pStyle w:val="DSNationalStatement"/>
      </w:pPr>
    </w:p>
    <w:p w14:paraId="32260993" w14:textId="77777777" w:rsidR="005B36E8" w:rsidRPr="000A5777" w:rsidRDefault="005B36E8" w:rsidP="00B83971">
      <w:pPr>
        <w:pStyle w:val="DSNationalStatement"/>
      </w:pPr>
      <w:r w:rsidRPr="000A5777">
        <w:t>Studies in all three types of institutions have traditionally been offered in integrated "long" (one-tier) programmes leading to Diplom- or Magister Artium degrees or completed by a Staatsprüfung (State Examination).</w:t>
      </w:r>
    </w:p>
    <w:p w14:paraId="784A09EA" w14:textId="77777777" w:rsidR="005B36E8" w:rsidRPr="000A5777" w:rsidRDefault="005B36E8" w:rsidP="00B83971">
      <w:pPr>
        <w:pStyle w:val="DSNationalStatement"/>
      </w:pPr>
    </w:p>
    <w:p w14:paraId="4B6B5B15" w14:textId="77777777" w:rsidR="005B36E8" w:rsidRPr="000A5777" w:rsidRDefault="005B36E8" w:rsidP="00B83971">
      <w:pPr>
        <w:pStyle w:val="DSNationalStatement"/>
      </w:pPr>
      <w:r w:rsidRPr="000A5777">
        <w:t xml:space="preserve">Within the framework of the Bologna-Process one-tier study programmes are successively being replaced by a two-tier study system. Since 1998, a scheme of first- and second-level degree programmes (Bachelor and Master) was introduced to be offered parallel to or instead of integrated "long" programmes. These programmes are designed to provide enlarged variety and flexibility to students in planning and pursuing educational objectives, they also enhance international compatibility of studies. </w:t>
      </w:r>
    </w:p>
    <w:p w14:paraId="7091FEE1" w14:textId="77777777" w:rsidR="005B36E8" w:rsidRPr="000A5777" w:rsidRDefault="005B36E8" w:rsidP="00B83971">
      <w:pPr>
        <w:pStyle w:val="DSNationalStatement"/>
      </w:pPr>
    </w:p>
    <w:p w14:paraId="2BEBFE2B" w14:textId="77777777" w:rsidR="005B36E8" w:rsidRPr="000A5777" w:rsidRDefault="005B36E8" w:rsidP="00B83971">
      <w:pPr>
        <w:pStyle w:val="DSNationalStatement"/>
      </w:pPr>
      <w:r w:rsidRPr="000A5777">
        <w:t>The German Qualification Framework for Higher Education Degrees</w:t>
      </w:r>
      <w:r w:rsidRPr="000A5777">
        <w:rPr>
          <w:rStyle w:val="Endnotenzeichen"/>
        </w:rPr>
        <w:endnoteReference w:id="3"/>
      </w:r>
      <w:r w:rsidRPr="000A5777">
        <w:t xml:space="preserve"> describes the degrees of the German Higher Education System. It contains the classification of the qualification levels as well as the resulting qualifications and competencies of the graduates. </w:t>
      </w:r>
    </w:p>
    <w:p w14:paraId="178277FD" w14:textId="77777777" w:rsidR="005B36E8" w:rsidRPr="000A5777" w:rsidRDefault="005B36E8" w:rsidP="00B83971">
      <w:pPr>
        <w:pStyle w:val="DSNationalStatement"/>
      </w:pPr>
    </w:p>
    <w:p w14:paraId="0341D984" w14:textId="77777777" w:rsidR="005B36E8" w:rsidRPr="000A5777" w:rsidRDefault="005B36E8" w:rsidP="00B83971">
      <w:pPr>
        <w:pStyle w:val="DSNationalStatement"/>
      </w:pPr>
      <w:r w:rsidRPr="000A5777">
        <w:t>For details cf. Sec. 8.4.1, 8.4.2, and 8.4.3 respectively. Table 1 provides a synoptic summary.</w:t>
      </w:r>
    </w:p>
    <w:p w14:paraId="10423DB3" w14:textId="77777777" w:rsidR="005B36E8" w:rsidRPr="000A5777" w:rsidRDefault="005B36E8" w:rsidP="00B83971">
      <w:pPr>
        <w:pStyle w:val="DSNationalStatement"/>
      </w:pPr>
    </w:p>
    <w:p w14:paraId="5845BDF7" w14:textId="77777777" w:rsidR="005B36E8" w:rsidRPr="000A5777" w:rsidRDefault="005B36E8" w:rsidP="00B83971">
      <w:pPr>
        <w:pStyle w:val="DSNationalStatement"/>
        <w:rPr>
          <w:b/>
        </w:rPr>
      </w:pPr>
      <w:r w:rsidRPr="000A5777">
        <w:rPr>
          <w:b/>
        </w:rPr>
        <w:t>8.3     Approval/Accreditation of Programmes and Degrees</w:t>
      </w:r>
    </w:p>
    <w:p w14:paraId="06959795" w14:textId="77777777" w:rsidR="005B36E8" w:rsidRPr="000A5777" w:rsidRDefault="005B36E8" w:rsidP="00B83971">
      <w:pPr>
        <w:pStyle w:val="DSNationalStatement"/>
      </w:pPr>
    </w:p>
    <w:p w14:paraId="33E4E35B" w14:textId="77777777" w:rsidR="005B36E8" w:rsidRPr="000A5777" w:rsidRDefault="005B36E8" w:rsidP="00B83971">
      <w:pPr>
        <w:pStyle w:val="DSNationalStatement"/>
      </w:pPr>
      <w:r w:rsidRPr="000A5777">
        <w:t>To ensure quality and comparability of qualifications, the organization of studies and general degree requirements have to conform to principles and regulations established by the Standing Conference of the Ministers of Education and Cultural Affairs of the Länder in the Federal Republic of Germany (KMK).</w:t>
      </w:r>
      <w:r w:rsidRPr="000A5777">
        <w:rPr>
          <w:rStyle w:val="Endnotenzeichen"/>
        </w:rPr>
        <w:endnoteReference w:id="4"/>
      </w:r>
      <w:r w:rsidRPr="000A5777">
        <w:t xml:space="preserve"> In 1999, a system of accreditation for programmes of study has become operational under the control of an Accreditation Council at national level. All new programmes have to be accredited under this scheme; after a successful accreditation they receive the quality-label of the Accreditation Council.</w:t>
      </w:r>
      <w:r w:rsidRPr="000A5777">
        <w:rPr>
          <w:rStyle w:val="Endnotenzeichen"/>
        </w:rPr>
        <w:endnoteReference w:id="5"/>
      </w:r>
      <w:r w:rsidRPr="000A5777">
        <w:t xml:space="preserve"> </w:t>
      </w:r>
    </w:p>
    <w:p w14:paraId="6EF2E4AF" w14:textId="77777777" w:rsidR="005B36E8" w:rsidRPr="000A5777" w:rsidRDefault="005B36E8" w:rsidP="00B83971">
      <w:pPr>
        <w:pStyle w:val="DSNationalStatement"/>
        <w:rPr>
          <w:b/>
        </w:rPr>
      </w:pPr>
    </w:p>
    <w:p w14:paraId="773C0A7A" w14:textId="77777777" w:rsidR="005B36E8" w:rsidRPr="000A5777" w:rsidRDefault="005B36E8" w:rsidP="00B83971">
      <w:pPr>
        <w:pStyle w:val="DSNationalStatement"/>
        <w:rPr>
          <w:b/>
        </w:rPr>
      </w:pPr>
      <w:r w:rsidRPr="000A5777">
        <w:rPr>
          <w:b/>
        </w:rPr>
        <w:t>8.4      Organization and Structure of Studies</w:t>
      </w:r>
    </w:p>
    <w:p w14:paraId="556AE2BB" w14:textId="77777777" w:rsidR="005B36E8" w:rsidRPr="000A5777" w:rsidRDefault="005B36E8" w:rsidP="00B83971">
      <w:pPr>
        <w:pStyle w:val="DSNationalStatement"/>
      </w:pPr>
    </w:p>
    <w:p w14:paraId="0088F5E1" w14:textId="77777777" w:rsidR="005B36E8" w:rsidRPr="000A5777" w:rsidRDefault="005B36E8" w:rsidP="00B83971">
      <w:pPr>
        <w:pStyle w:val="DSNationalStatement"/>
      </w:pPr>
      <w:r w:rsidRPr="000A5777">
        <w:t>The following programmes apply to all three types of institutions. Bachelor’s and Master’s study courses may be studied consecutively, at various higher education institutions, at different types of higher education institutions and with phases of professional work between the first and the second qualification. The organization of the study programmes makes use of modular components and of the European Credit Transfer and Accumulation System (ECTS) with 30 credits corresponding to one semester.</w:t>
      </w:r>
    </w:p>
    <w:p w14:paraId="214D7954" w14:textId="77777777" w:rsidR="005B36E8" w:rsidRPr="000A5777" w:rsidRDefault="005B36E8" w:rsidP="00B83971">
      <w:pPr>
        <w:pStyle w:val="DSNationalStatement"/>
      </w:pPr>
    </w:p>
    <w:p w14:paraId="34345506" w14:textId="77777777" w:rsidR="005B36E8" w:rsidRPr="000A5777" w:rsidRDefault="005B36E8" w:rsidP="00B83971">
      <w:pPr>
        <w:pStyle w:val="DSNationalStatement"/>
        <w:rPr>
          <w:b/>
        </w:rPr>
      </w:pPr>
      <w:r w:rsidRPr="000A5777">
        <w:rPr>
          <w:b/>
        </w:rPr>
        <w:t>8.4.1   Bachelor</w:t>
      </w:r>
    </w:p>
    <w:p w14:paraId="56AE8D6D" w14:textId="77777777" w:rsidR="005B36E8" w:rsidRPr="000A5777" w:rsidRDefault="005B36E8" w:rsidP="00B83971">
      <w:pPr>
        <w:pStyle w:val="DSNationalStatement"/>
      </w:pPr>
    </w:p>
    <w:p w14:paraId="01746050" w14:textId="77777777" w:rsidR="005B36E8" w:rsidRPr="000A5777" w:rsidRDefault="005B36E8" w:rsidP="00B83971">
      <w:pPr>
        <w:pStyle w:val="DSNationalStatement"/>
      </w:pPr>
      <w:r w:rsidRPr="000A5777">
        <w:t xml:space="preserve">Bachelor degree study programmes lay the academic foundations, provide methodological skills and lead to qualifications related to the professional field. The Bachelor degree is awarded after 3 to 4 years. </w:t>
      </w:r>
    </w:p>
    <w:p w14:paraId="689F806D" w14:textId="77777777" w:rsidR="005B36E8" w:rsidRPr="000A5777" w:rsidRDefault="005B36E8" w:rsidP="00B83971">
      <w:pPr>
        <w:pStyle w:val="DSNationalStatement"/>
      </w:pPr>
      <w:r w:rsidRPr="000A5777">
        <w:t>The Bachelor degree programme includes a thesis requirement. Study courses leading to the Bachelor degree must be accredited according to the Law establishing a Foundation for the Accreditation of Study Programmes in Germany.</w:t>
      </w:r>
      <w:r w:rsidRPr="000A5777">
        <w:rPr>
          <w:rStyle w:val="Endnotenzeichen"/>
        </w:rPr>
        <w:endnoteReference w:id="6"/>
      </w:r>
      <w:r w:rsidRPr="000A5777">
        <w:t xml:space="preserve"> </w:t>
      </w:r>
    </w:p>
    <w:p w14:paraId="4A0ECB9C" w14:textId="77777777" w:rsidR="005B36E8" w:rsidRPr="000A5777" w:rsidRDefault="005B36E8" w:rsidP="00B83971">
      <w:pPr>
        <w:pStyle w:val="DSNationalStatement"/>
      </w:pPr>
      <w:r w:rsidRPr="000A5777">
        <w:t>First degree programmes (Bachelor) lead to Bachelor of Arts (B.A.), Bachelor of Science (B.Sc.), Bachelor of Engineering (B.Eng.), Bachelor of Laws (LL.B.), Bachelor of Fine Arts (B.F.A.), Bachelor of Music (B.Mus.) or Bachelor of Education (B.Ed.).</w:t>
      </w:r>
    </w:p>
    <w:p w14:paraId="34A60833" w14:textId="77777777" w:rsidR="005B36E8" w:rsidRPr="000A5777" w:rsidRDefault="005B36E8" w:rsidP="00B83971">
      <w:pPr>
        <w:pStyle w:val="DSNationalStatement"/>
      </w:pPr>
    </w:p>
    <w:p w14:paraId="60954EEA" w14:textId="77777777" w:rsidR="005B36E8" w:rsidRPr="000A5777" w:rsidRDefault="005B36E8" w:rsidP="00B83971">
      <w:pPr>
        <w:pStyle w:val="DSNationalStatement"/>
        <w:rPr>
          <w:b/>
        </w:rPr>
      </w:pPr>
      <w:r w:rsidRPr="000A5777">
        <w:rPr>
          <w:b/>
        </w:rPr>
        <w:t>8.4.2   Master</w:t>
      </w:r>
    </w:p>
    <w:p w14:paraId="5B013E4C" w14:textId="77777777" w:rsidR="005B36E8" w:rsidRPr="000A5777" w:rsidRDefault="005B36E8" w:rsidP="00B83971">
      <w:pPr>
        <w:pStyle w:val="DSNationalStatement"/>
      </w:pPr>
    </w:p>
    <w:p w14:paraId="59BFDAE6" w14:textId="77777777" w:rsidR="005B36E8" w:rsidRPr="000A5777" w:rsidRDefault="005B36E8" w:rsidP="00B83971">
      <w:pPr>
        <w:pStyle w:val="DSNationalStatement"/>
      </w:pPr>
      <w:r w:rsidRPr="000A5777">
        <w:t xml:space="preserve">Master is the second degree after another 1 to 2 years. Master study programmes may be differentiated by the profile types “practice-oriented” and “research-oriented”. Higher Education Institutions define the profile. </w:t>
      </w:r>
    </w:p>
    <w:p w14:paraId="303D9BF9" w14:textId="77777777" w:rsidR="005B36E8" w:rsidRPr="000A5777" w:rsidRDefault="005B36E8" w:rsidP="00B83971">
      <w:pPr>
        <w:pStyle w:val="DSNationalStatement"/>
      </w:pPr>
      <w:r w:rsidRPr="000A5777">
        <w:t>The Master degree study programme includes a thesis requirement. Study programmes leading to the Master degree must be accredited according to the Law establishing a Foundation for the Accreditation of Study Programmes in Germany.</w:t>
      </w:r>
      <w:r w:rsidRPr="000A5777">
        <w:rPr>
          <w:rStyle w:val="Endnotenzeichen"/>
        </w:rPr>
        <w:endnoteReference w:id="7"/>
      </w:r>
    </w:p>
    <w:p w14:paraId="469560F2" w14:textId="77777777" w:rsidR="005B36E8" w:rsidRPr="000A5777" w:rsidRDefault="005B36E8" w:rsidP="00B83971">
      <w:pPr>
        <w:pStyle w:val="DSNationalStatement"/>
      </w:pPr>
      <w:r w:rsidRPr="000A5777">
        <w:t>Second degree programmes (Master) lead to Master of Arts (M.A.), Master of Science (M.Sc.), Master of Engineering (M.Eng.), Master of Laws (L.L.M.), Master of Fine Arts (M.F.A.), Master of Music (M.Mus.) or Master of Education (M.Ed.). Master study programmes which are designed for continuing education may carry other designations (e.g. MBA).</w:t>
      </w:r>
    </w:p>
    <w:p w14:paraId="6BB4F44F" w14:textId="77777777" w:rsidR="005B36E8" w:rsidRPr="000A5777" w:rsidRDefault="005B36E8" w:rsidP="00B83971">
      <w:pPr>
        <w:pStyle w:val="DSNationalStatement"/>
      </w:pPr>
    </w:p>
    <w:p w14:paraId="180D7715" w14:textId="77777777" w:rsidR="005B36E8" w:rsidRPr="000A5777" w:rsidRDefault="005B36E8" w:rsidP="00B83971">
      <w:pPr>
        <w:pStyle w:val="DSNationalStatement"/>
        <w:sectPr w:rsidR="005B36E8" w:rsidRPr="000A5777" w:rsidSect="002F1E3B">
          <w:endnotePr>
            <w:numFmt w:val="decimal"/>
          </w:endnotePr>
          <w:type w:val="continuous"/>
          <w:pgSz w:w="11906" w:h="16838"/>
          <w:pgMar w:top="1417" w:right="1417" w:bottom="1134" w:left="1945" w:header="708" w:footer="708" w:gutter="0"/>
          <w:cols w:num="2" w:space="708"/>
          <w:docGrid w:linePitch="360"/>
        </w:sectPr>
      </w:pPr>
    </w:p>
    <w:p w14:paraId="579E282F" w14:textId="77777777" w:rsidR="005B36E8" w:rsidRPr="000A5777" w:rsidRDefault="005B36E8" w:rsidP="00B83971">
      <w:pPr>
        <w:pStyle w:val="DiplomaSupplement"/>
        <w:keepNext/>
      </w:pPr>
      <w:r w:rsidRPr="000A5777">
        <w:lastRenderedPageBreak/>
        <w:t xml:space="preserve">Table 1: Institutions, Programmes and Degrees in German Higher Education </w:t>
      </w:r>
    </w:p>
    <w:p w14:paraId="69787ED2" w14:textId="77777777" w:rsidR="005B36E8" w:rsidRPr="000A5777" w:rsidRDefault="005B36E8" w:rsidP="00B83971">
      <w:pPr>
        <w:pStyle w:val="DiplomaSupplement"/>
      </w:pPr>
      <w:r w:rsidRPr="000A5777">
        <w:rPr>
          <w:noProof/>
          <w:lang w:val="de-DE" w:eastAsia="de-DE"/>
        </w:rPr>
        <mc:AlternateContent>
          <mc:Choice Requires="wpc">
            <w:drawing>
              <wp:anchor distT="0" distB="0" distL="114300" distR="114300" simplePos="0" relativeHeight="251659264" behindDoc="0" locked="0" layoutInCell="1" allowOverlap="1" wp14:anchorId="25DDE248" wp14:editId="4C3EB767">
                <wp:simplePos x="0" y="0"/>
                <wp:positionH relativeFrom="character">
                  <wp:posOffset>0</wp:posOffset>
                </wp:positionH>
                <wp:positionV relativeFrom="line">
                  <wp:posOffset>0</wp:posOffset>
                </wp:positionV>
                <wp:extent cx="5760085" cy="5012055"/>
                <wp:effectExtent l="19050" t="19050" r="12065" b="7620"/>
                <wp:wrapNone/>
                <wp:docPr id="84" name="Zeichenbereich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1" name="Line 4"/>
                        <wps:cNvCnPr/>
                        <wps:spPr bwMode="auto">
                          <a:xfrm>
                            <a:off x="2781300" y="2562860"/>
                            <a:ext cx="50800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5"/>
                        <wps:cNvCnPr/>
                        <wps:spPr bwMode="auto">
                          <a:xfrm flipV="1">
                            <a:off x="3394075" y="3675380"/>
                            <a:ext cx="925830" cy="1022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6"/>
                        <wps:cNvCnPr/>
                        <wps:spPr bwMode="auto">
                          <a:xfrm>
                            <a:off x="3702685" y="1412240"/>
                            <a:ext cx="6172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7"/>
                        <wps:cNvSpPr txBox="1">
                          <a:spLocks noChangeArrowheads="1"/>
                        </wps:cNvSpPr>
                        <wps:spPr bwMode="auto">
                          <a:xfrm>
                            <a:off x="1371600" y="4189095"/>
                            <a:ext cx="2514600" cy="205740"/>
                          </a:xfrm>
                          <a:prstGeom prst="rect">
                            <a:avLst/>
                          </a:prstGeom>
                          <a:solidFill>
                            <a:srgbClr val="FFFFFF"/>
                          </a:solidFill>
                          <a:ln w="9525">
                            <a:solidFill>
                              <a:srgbClr val="000000"/>
                            </a:solidFill>
                            <a:miter lim="800000"/>
                            <a:headEnd/>
                            <a:tailEnd/>
                          </a:ln>
                        </wps:spPr>
                        <wps:txbx>
                          <w:txbxContent>
                            <w:p w14:paraId="34A7567B" w14:textId="77777777" w:rsidR="005B36E8" w:rsidRDefault="005B36E8" w:rsidP="00B83971">
                              <w:pPr>
                                <w:rPr>
                                  <w:rFonts w:cs="Arial"/>
                                  <w:sz w:val="11"/>
                                  <w:szCs w:val="12"/>
                                </w:rPr>
                              </w:pPr>
                              <w:r>
                                <w:rPr>
                                  <w:rFonts w:cs="Arial"/>
                                  <w:sz w:val="11"/>
                                  <w:szCs w:val="12"/>
                                </w:rPr>
                                <w:t>Integrated/long (One-Tier) Programmes</w:t>
                              </w:r>
                            </w:p>
                          </w:txbxContent>
                        </wps:txbx>
                        <wps:bodyPr rot="0" vert="horz" wrap="square" lIns="82296" tIns="41148" rIns="82296" bIns="41148" anchor="t" anchorCtr="0" upright="1">
                          <a:noAutofit/>
                        </wps:bodyPr>
                      </wps:wsp>
                      <wps:wsp>
                        <wps:cNvPr id="15" name="Text Box 8"/>
                        <wps:cNvSpPr txBox="1">
                          <a:spLocks noChangeArrowheads="1"/>
                        </wps:cNvSpPr>
                        <wps:spPr bwMode="auto">
                          <a:xfrm>
                            <a:off x="4343400" y="4239260"/>
                            <a:ext cx="720090" cy="2006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0C6286" w14:textId="77777777" w:rsidR="005B36E8" w:rsidRDefault="005B36E8" w:rsidP="00B83971">
                              <w:pPr>
                                <w:rPr>
                                  <w:rFonts w:cs="Arial"/>
                                  <w:sz w:val="11"/>
                                  <w:szCs w:val="12"/>
                                </w:rPr>
                              </w:pPr>
                              <w:r>
                                <w:rPr>
                                  <w:rFonts w:cs="Arial"/>
                                  <w:sz w:val="11"/>
                                  <w:szCs w:val="12"/>
                                </w:rPr>
                                <w:t>Doctorate</w:t>
                              </w:r>
                            </w:p>
                          </w:txbxContent>
                        </wps:txbx>
                        <wps:bodyPr rot="0" vert="horz" wrap="square" lIns="82296" tIns="41148" rIns="82296" bIns="41148" anchor="t" anchorCtr="0" upright="1">
                          <a:noAutofit/>
                        </wps:bodyPr>
                      </wps:wsp>
                      <wps:wsp>
                        <wps:cNvPr id="16" name="Line 9"/>
                        <wps:cNvCnPr/>
                        <wps:spPr bwMode="auto">
                          <a:xfrm flipV="1">
                            <a:off x="3886200" y="4315460"/>
                            <a:ext cx="457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Text Box 10"/>
                        <wps:cNvSpPr txBox="1">
                          <a:spLocks noChangeArrowheads="1"/>
                        </wps:cNvSpPr>
                        <wps:spPr bwMode="auto">
                          <a:xfrm>
                            <a:off x="3291205" y="2440940"/>
                            <a:ext cx="822960" cy="274320"/>
                          </a:xfrm>
                          <a:prstGeom prst="rect">
                            <a:avLst/>
                          </a:prstGeom>
                          <a:solidFill>
                            <a:srgbClr val="FFFFFF"/>
                          </a:solidFill>
                          <a:ln w="9525">
                            <a:solidFill>
                              <a:srgbClr val="000000"/>
                            </a:solidFill>
                            <a:miter lim="800000"/>
                            <a:headEnd/>
                            <a:tailEnd/>
                          </a:ln>
                        </wps:spPr>
                        <wps:txbx>
                          <w:txbxContent>
                            <w:p w14:paraId="53AFB3D4" w14:textId="77777777" w:rsidR="005B36E8" w:rsidRDefault="005B36E8" w:rsidP="00B83971">
                              <w:pPr>
                                <w:spacing w:before="80"/>
                                <w:rPr>
                                  <w:rFonts w:cs="Arial"/>
                                  <w:sz w:val="11"/>
                                  <w:szCs w:val="12"/>
                                </w:rPr>
                              </w:pPr>
                              <w:r>
                                <w:rPr>
                                  <w:rFonts w:cs="Arial"/>
                                  <w:sz w:val="11"/>
                                  <w:szCs w:val="12"/>
                                </w:rPr>
                                <w:t>Transfer Procedures</w:t>
                              </w:r>
                            </w:p>
                          </w:txbxContent>
                        </wps:txbx>
                        <wps:bodyPr rot="0" vert="horz" wrap="square" lIns="48600" tIns="42120" rIns="48600" bIns="42120" anchor="t" anchorCtr="0" upright="1">
                          <a:noAutofit/>
                        </wps:bodyPr>
                      </wps:wsp>
                      <wps:wsp>
                        <wps:cNvPr id="18" name="Text Box 11"/>
                        <wps:cNvSpPr txBox="1">
                          <a:spLocks noChangeArrowheads="1"/>
                        </wps:cNvSpPr>
                        <wps:spPr bwMode="auto">
                          <a:xfrm>
                            <a:off x="4319905" y="486410"/>
                            <a:ext cx="728980" cy="1440180"/>
                          </a:xfrm>
                          <a:prstGeom prst="rect">
                            <a:avLst/>
                          </a:prstGeom>
                          <a:solidFill>
                            <a:srgbClr val="FFFFFF"/>
                          </a:solidFill>
                          <a:ln w="9525">
                            <a:solidFill>
                              <a:srgbClr val="000000"/>
                            </a:solidFill>
                            <a:miter lim="800000"/>
                            <a:headEnd/>
                            <a:tailEnd/>
                          </a:ln>
                        </wps:spPr>
                        <wps:txbx>
                          <w:txbxContent>
                            <w:p w14:paraId="15449977" w14:textId="77777777" w:rsidR="005B36E8" w:rsidRDefault="005B36E8" w:rsidP="00B83971">
                              <w:pPr>
                                <w:jc w:val="center"/>
                                <w:rPr>
                                  <w:rFonts w:cs="Arial"/>
                                  <w:b/>
                                  <w:sz w:val="11"/>
                                  <w:szCs w:val="12"/>
                                  <w:lang w:val="en-GB"/>
                                </w:rPr>
                              </w:pPr>
                            </w:p>
                            <w:p w14:paraId="03C01432" w14:textId="77777777" w:rsidR="005B36E8" w:rsidRDefault="005B36E8" w:rsidP="00B83971">
                              <w:pPr>
                                <w:jc w:val="center"/>
                                <w:rPr>
                                  <w:rFonts w:cs="Arial"/>
                                  <w:b/>
                                  <w:sz w:val="11"/>
                                  <w:szCs w:val="12"/>
                                  <w:lang w:val="en-GB"/>
                                </w:rPr>
                              </w:pPr>
                            </w:p>
                            <w:p w14:paraId="7AD36AD9" w14:textId="77777777" w:rsidR="005B36E8" w:rsidRDefault="005B36E8" w:rsidP="00B83971">
                              <w:pPr>
                                <w:jc w:val="center"/>
                                <w:rPr>
                                  <w:rFonts w:cs="Arial"/>
                                  <w:b/>
                                  <w:sz w:val="11"/>
                                  <w:szCs w:val="12"/>
                                  <w:lang w:val="en-GB"/>
                                </w:rPr>
                              </w:pPr>
                            </w:p>
                            <w:p w14:paraId="1BB6F8E0" w14:textId="77777777" w:rsidR="005B36E8" w:rsidRDefault="005B36E8" w:rsidP="00B83971">
                              <w:pPr>
                                <w:jc w:val="center"/>
                                <w:rPr>
                                  <w:rFonts w:cs="Arial"/>
                                  <w:b/>
                                  <w:sz w:val="11"/>
                                  <w:szCs w:val="12"/>
                                  <w:lang w:val="en-GB"/>
                                </w:rPr>
                              </w:pPr>
                            </w:p>
                            <w:p w14:paraId="55766E88" w14:textId="77777777" w:rsidR="005B36E8" w:rsidRDefault="005B36E8" w:rsidP="00B83971">
                              <w:pPr>
                                <w:jc w:val="center"/>
                                <w:rPr>
                                  <w:rFonts w:cs="Arial"/>
                                  <w:b/>
                                  <w:sz w:val="11"/>
                                  <w:szCs w:val="12"/>
                                  <w:lang w:val="en-GB"/>
                                </w:rPr>
                              </w:pPr>
                              <w:r>
                                <w:rPr>
                                  <w:rFonts w:cs="Arial"/>
                                  <w:b/>
                                  <w:sz w:val="11"/>
                                  <w:szCs w:val="12"/>
                                  <w:lang w:val="en-GB"/>
                                </w:rPr>
                                <w:t>Doctorate</w:t>
                              </w:r>
                            </w:p>
                            <w:p w14:paraId="3B7B4A59" w14:textId="77777777" w:rsidR="005B36E8" w:rsidRDefault="005B36E8" w:rsidP="00B83971">
                              <w:pPr>
                                <w:jc w:val="center"/>
                                <w:rPr>
                                  <w:rFonts w:cs="Arial"/>
                                  <w:b/>
                                  <w:sz w:val="11"/>
                                  <w:szCs w:val="12"/>
                                  <w:lang w:val="en-GB"/>
                                </w:rPr>
                              </w:pPr>
                              <w:r>
                                <w:rPr>
                                  <w:rFonts w:cs="Arial"/>
                                  <w:b/>
                                  <w:sz w:val="11"/>
                                  <w:szCs w:val="12"/>
                                  <w:lang w:val="en-GB"/>
                                </w:rPr>
                                <w:t>(Dr.)</w:t>
                              </w:r>
                            </w:p>
                            <w:p w14:paraId="03E0043D" w14:textId="77777777" w:rsidR="005B36E8" w:rsidRDefault="005B36E8" w:rsidP="00B83971">
                              <w:pPr>
                                <w:jc w:val="center"/>
                                <w:rPr>
                                  <w:rFonts w:cs="Arial"/>
                                  <w:sz w:val="11"/>
                                  <w:szCs w:val="12"/>
                                  <w:lang w:val="en-GB"/>
                                </w:rPr>
                              </w:pPr>
                            </w:p>
                            <w:p w14:paraId="440F4BB6" w14:textId="77777777" w:rsidR="005B36E8" w:rsidRDefault="005B36E8" w:rsidP="00B83971">
                              <w:pPr>
                                <w:jc w:val="center"/>
                                <w:rPr>
                                  <w:rFonts w:cs="Arial"/>
                                  <w:sz w:val="11"/>
                                  <w:szCs w:val="12"/>
                                  <w:lang w:val="en-GB"/>
                                </w:rPr>
                              </w:pPr>
                            </w:p>
                            <w:p w14:paraId="19D85DC3" w14:textId="77777777" w:rsidR="005B36E8" w:rsidRDefault="005B36E8" w:rsidP="00B83971">
                              <w:pPr>
                                <w:jc w:val="center"/>
                                <w:rPr>
                                  <w:rFonts w:cs="Arial"/>
                                  <w:sz w:val="11"/>
                                  <w:szCs w:val="12"/>
                                  <w:lang w:val="en-GB"/>
                                </w:rPr>
                              </w:pPr>
                              <w:r>
                                <w:rPr>
                                  <w:rFonts w:cs="Arial"/>
                                  <w:sz w:val="11"/>
                                  <w:szCs w:val="12"/>
                                  <w:lang w:val="en-GB"/>
                                </w:rPr>
                                <w:t xml:space="preserve">(Thesis research; may include formal course work) </w:t>
                              </w:r>
                            </w:p>
                          </w:txbxContent>
                        </wps:txbx>
                        <wps:bodyPr rot="0" vert="horz" wrap="square" lIns="82296" tIns="41148" rIns="82296" bIns="41148" anchor="t" anchorCtr="0" upright="1">
                          <a:noAutofit/>
                        </wps:bodyPr>
                      </wps:wsp>
                      <wps:wsp>
                        <wps:cNvPr id="19" name="Text Box 12"/>
                        <wps:cNvSpPr txBox="1">
                          <a:spLocks noChangeArrowheads="1"/>
                        </wps:cNvSpPr>
                        <wps:spPr bwMode="auto">
                          <a:xfrm>
                            <a:off x="1337310" y="2440940"/>
                            <a:ext cx="1710690" cy="205740"/>
                          </a:xfrm>
                          <a:prstGeom prst="rect">
                            <a:avLst/>
                          </a:prstGeom>
                          <a:solidFill>
                            <a:srgbClr val="FFFFFF"/>
                          </a:solidFill>
                          <a:ln w="9525">
                            <a:solidFill>
                              <a:srgbClr val="000000"/>
                            </a:solidFill>
                            <a:miter lim="800000"/>
                            <a:headEnd/>
                            <a:tailEnd/>
                          </a:ln>
                        </wps:spPr>
                        <wps:txbx>
                          <w:txbxContent>
                            <w:p w14:paraId="1C365DFD" w14:textId="77777777" w:rsidR="005B36E8" w:rsidRDefault="005B36E8" w:rsidP="00B83971">
                              <w:pPr>
                                <w:rPr>
                                  <w:rFonts w:cs="Arial"/>
                                  <w:sz w:val="11"/>
                                  <w:szCs w:val="12"/>
                                </w:rPr>
                              </w:pPr>
                              <w:r>
                                <w:rPr>
                                  <w:rFonts w:cs="Arial"/>
                                  <w:i/>
                                  <w:sz w:val="11"/>
                                  <w:szCs w:val="12"/>
                                </w:rPr>
                                <w:t>Diplom</w:t>
                              </w:r>
                              <w:r>
                                <w:rPr>
                                  <w:rFonts w:cs="Arial"/>
                                  <w:sz w:val="11"/>
                                  <w:szCs w:val="12"/>
                                </w:rPr>
                                <w:t xml:space="preserve"> (FH) degree [4 Jyears]</w:t>
                              </w:r>
                            </w:p>
                          </w:txbxContent>
                        </wps:txbx>
                        <wps:bodyPr rot="0" vert="horz" wrap="square" lIns="82296" tIns="41148" rIns="82296" bIns="41148" anchor="t" anchorCtr="0" upright="1">
                          <a:noAutofit/>
                        </wps:bodyPr>
                      </wps:wsp>
                      <wps:wsp>
                        <wps:cNvPr id="20" name="Text Box 13"/>
                        <wps:cNvSpPr txBox="1">
                          <a:spLocks noChangeArrowheads="1"/>
                        </wps:cNvSpPr>
                        <wps:spPr bwMode="auto">
                          <a:xfrm>
                            <a:off x="1337310" y="3571875"/>
                            <a:ext cx="2548890" cy="308610"/>
                          </a:xfrm>
                          <a:prstGeom prst="rect">
                            <a:avLst/>
                          </a:prstGeom>
                          <a:solidFill>
                            <a:srgbClr val="FFFFFF"/>
                          </a:solidFill>
                          <a:ln w="9525">
                            <a:solidFill>
                              <a:srgbClr val="000000"/>
                            </a:solidFill>
                            <a:miter lim="800000"/>
                            <a:headEnd/>
                            <a:tailEnd/>
                          </a:ln>
                        </wps:spPr>
                        <wps:txbx>
                          <w:txbxContent>
                            <w:p w14:paraId="2F40F1D1" w14:textId="77777777" w:rsidR="005B36E8" w:rsidRDefault="005B36E8" w:rsidP="00B83971">
                              <w:pPr>
                                <w:rPr>
                                  <w:rFonts w:cs="Arial"/>
                                  <w:sz w:val="11"/>
                                  <w:szCs w:val="12"/>
                                  <w:lang w:val="en-GB"/>
                                </w:rPr>
                              </w:pPr>
                              <w:r>
                                <w:rPr>
                                  <w:rFonts w:cs="Arial"/>
                                  <w:i/>
                                  <w:sz w:val="11"/>
                                  <w:szCs w:val="12"/>
                                  <w:lang w:val="en-GB"/>
                                </w:rPr>
                                <w:t>Diplom &amp; M.A.</w:t>
                              </w:r>
                              <w:r>
                                <w:rPr>
                                  <w:rFonts w:cs="Arial"/>
                                  <w:sz w:val="11"/>
                                  <w:szCs w:val="12"/>
                                  <w:lang w:val="en-GB"/>
                                </w:rPr>
                                <w:t xml:space="preserve"> degree, Certificates, certified examinations </w:t>
                              </w:r>
                            </w:p>
                            <w:p w14:paraId="69899B64" w14:textId="77777777" w:rsidR="005B36E8" w:rsidRDefault="005B36E8" w:rsidP="00B83971">
                              <w:pPr>
                                <w:rPr>
                                  <w:rFonts w:cs="Arial"/>
                                  <w:sz w:val="11"/>
                                  <w:szCs w:val="12"/>
                                  <w:lang w:val="en-GB"/>
                                </w:rPr>
                              </w:pPr>
                              <w:r>
                                <w:rPr>
                                  <w:rFonts w:cs="Arial"/>
                                  <w:sz w:val="11"/>
                                  <w:szCs w:val="12"/>
                                  <w:lang w:val="en-GB"/>
                                </w:rPr>
                                <w:t>[4.5 years]</w:t>
                              </w:r>
                            </w:p>
                          </w:txbxContent>
                        </wps:txbx>
                        <wps:bodyPr rot="0" vert="horz" wrap="square" lIns="82296" tIns="41148" rIns="82296" bIns="41148" anchor="t" anchorCtr="0" upright="1">
                          <a:noAutofit/>
                        </wps:bodyPr>
                      </wps:wsp>
                      <wps:wsp>
                        <wps:cNvPr id="21" name="Text Box 14"/>
                        <wps:cNvSpPr txBox="1">
                          <a:spLocks noChangeArrowheads="1"/>
                        </wps:cNvSpPr>
                        <wps:spPr bwMode="auto">
                          <a:xfrm>
                            <a:off x="4319905" y="2954655"/>
                            <a:ext cx="729615" cy="822960"/>
                          </a:xfrm>
                          <a:prstGeom prst="rect">
                            <a:avLst/>
                          </a:prstGeom>
                          <a:solidFill>
                            <a:srgbClr val="FFFFFF"/>
                          </a:solidFill>
                          <a:ln w="9525">
                            <a:solidFill>
                              <a:srgbClr val="000000"/>
                            </a:solidFill>
                            <a:miter lim="800000"/>
                            <a:headEnd/>
                            <a:tailEnd/>
                          </a:ln>
                        </wps:spPr>
                        <wps:txbx>
                          <w:txbxContent>
                            <w:p w14:paraId="32C92DA0" w14:textId="77777777" w:rsidR="005B36E8" w:rsidRDefault="005B36E8" w:rsidP="00B83971">
                              <w:pPr>
                                <w:jc w:val="center"/>
                                <w:rPr>
                                  <w:rFonts w:ascii="FrutigerNext LT RegularCn" w:hAnsi="FrutigerNext LT RegularCn"/>
                                  <w:sz w:val="14"/>
                                  <w:szCs w:val="16"/>
                                </w:rPr>
                              </w:pPr>
                            </w:p>
                            <w:p w14:paraId="6AE827F1" w14:textId="77777777" w:rsidR="005B36E8" w:rsidRDefault="005B36E8" w:rsidP="00B83971">
                              <w:pPr>
                                <w:jc w:val="center"/>
                                <w:rPr>
                                  <w:rFonts w:ascii="FrutigerNext LT RegularCn" w:hAnsi="FrutigerNext LT RegularCn"/>
                                  <w:sz w:val="14"/>
                                  <w:szCs w:val="16"/>
                                </w:rPr>
                              </w:pPr>
                            </w:p>
                            <w:p w14:paraId="67513A11" w14:textId="77777777" w:rsidR="005B36E8" w:rsidRDefault="005B36E8" w:rsidP="00B83971">
                              <w:pPr>
                                <w:jc w:val="center"/>
                                <w:rPr>
                                  <w:rFonts w:cs="Arial"/>
                                  <w:b/>
                                  <w:sz w:val="11"/>
                                  <w:szCs w:val="12"/>
                                </w:rPr>
                              </w:pPr>
                              <w:r>
                                <w:rPr>
                                  <w:rFonts w:cs="Arial"/>
                                  <w:b/>
                                  <w:sz w:val="11"/>
                                  <w:szCs w:val="12"/>
                                </w:rPr>
                                <w:t>Doctorate</w:t>
                              </w:r>
                            </w:p>
                            <w:p w14:paraId="322D7F36" w14:textId="77777777" w:rsidR="005B36E8" w:rsidRDefault="005B36E8" w:rsidP="00B83971">
                              <w:pPr>
                                <w:jc w:val="center"/>
                                <w:rPr>
                                  <w:rFonts w:ascii="FrutigerNext LT RegularCn" w:hAnsi="FrutigerNext LT RegularCn"/>
                                  <w:b/>
                                  <w:sz w:val="11"/>
                                  <w:szCs w:val="12"/>
                                </w:rPr>
                              </w:pPr>
                              <w:r>
                                <w:rPr>
                                  <w:rFonts w:cs="Arial"/>
                                  <w:b/>
                                  <w:sz w:val="11"/>
                                  <w:szCs w:val="12"/>
                                </w:rPr>
                                <w:t>(Dr.)</w:t>
                              </w:r>
                            </w:p>
                          </w:txbxContent>
                        </wps:txbx>
                        <wps:bodyPr rot="0" vert="horz" wrap="square" lIns="82296" tIns="41148" rIns="82296" bIns="41148" anchor="t" anchorCtr="0" upright="1">
                          <a:noAutofit/>
                        </wps:bodyPr>
                      </wps:wsp>
                      <wpg:wgp>
                        <wpg:cNvPr id="22" name="Group 15"/>
                        <wpg:cNvGrpSpPr>
                          <a:grpSpLocks/>
                        </wpg:cNvGrpSpPr>
                        <wpg:grpSpPr bwMode="auto">
                          <a:xfrm>
                            <a:off x="102870" y="486410"/>
                            <a:ext cx="1131570" cy="1028700"/>
                            <a:chOff x="1555" y="1959"/>
                            <a:chExt cx="1980" cy="1620"/>
                          </a:xfrm>
                        </wpg:grpSpPr>
                        <wps:wsp>
                          <wps:cNvPr id="23" name="Text Box 16"/>
                          <wps:cNvSpPr txBox="1">
                            <a:spLocks noChangeArrowheads="1"/>
                          </wps:cNvSpPr>
                          <wps:spPr bwMode="auto">
                            <a:xfrm>
                              <a:off x="1555" y="1959"/>
                              <a:ext cx="198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67185" w14:textId="77777777" w:rsidR="005B36E8" w:rsidRDefault="005B36E8" w:rsidP="00B83971">
                                <w:pPr>
                                  <w:jc w:val="center"/>
                                  <w:rPr>
                                    <w:rFonts w:cs="Arial"/>
                                    <w:sz w:val="13"/>
                                    <w:szCs w:val="14"/>
                                    <w:lang w:val="en-GB"/>
                                  </w:rPr>
                                </w:pPr>
                                <w:r>
                                  <w:rPr>
                                    <w:rFonts w:cs="Arial"/>
                                    <w:sz w:val="13"/>
                                    <w:szCs w:val="14"/>
                                    <w:lang w:val="en-GB"/>
                                  </w:rPr>
                                  <w:t xml:space="preserve">UNIVERSITIES </w:t>
                                </w:r>
                                <w:r>
                                  <w:rPr>
                                    <w:rFonts w:cs="Arial"/>
                                    <w:sz w:val="13"/>
                                    <w:szCs w:val="14"/>
                                    <w:lang w:val="en-GB"/>
                                  </w:rPr>
                                  <w:br/>
                                  <w:t>(</w:t>
                                </w:r>
                                <w:r>
                                  <w:rPr>
                                    <w:rFonts w:cs="Arial"/>
                                    <w:i/>
                                    <w:sz w:val="13"/>
                                    <w:szCs w:val="14"/>
                                    <w:lang w:val="en-GB"/>
                                  </w:rPr>
                                  <w:t>Universitäten</w:t>
                                </w:r>
                                <w:r>
                                  <w:rPr>
                                    <w:rFonts w:cs="Arial"/>
                                    <w:sz w:val="13"/>
                                    <w:szCs w:val="14"/>
                                    <w:lang w:val="en-GB"/>
                                  </w:rPr>
                                  <w:t>) &amp;</w:t>
                                </w:r>
                              </w:p>
                              <w:p w14:paraId="2EBDC725" w14:textId="77777777" w:rsidR="005B36E8" w:rsidRDefault="005B36E8" w:rsidP="00B83971">
                                <w:pPr>
                                  <w:jc w:val="center"/>
                                  <w:rPr>
                                    <w:rFonts w:cs="Arial"/>
                                    <w:sz w:val="13"/>
                                    <w:szCs w:val="14"/>
                                    <w:lang w:val="en-GB"/>
                                  </w:rPr>
                                </w:pPr>
                                <w:r>
                                  <w:rPr>
                                    <w:rFonts w:cs="Arial"/>
                                    <w:sz w:val="13"/>
                                    <w:szCs w:val="14"/>
                                    <w:lang w:val="en-GB"/>
                                  </w:rPr>
                                  <w:t>SPECIALISED INSTITUTIONS</w:t>
                                </w:r>
                              </w:p>
                              <w:p w14:paraId="418DA963" w14:textId="77777777" w:rsidR="005B36E8" w:rsidRDefault="005B36E8" w:rsidP="00B83971">
                                <w:pPr>
                                  <w:jc w:val="center"/>
                                  <w:rPr>
                                    <w:rFonts w:cs="Arial"/>
                                    <w:sz w:val="13"/>
                                    <w:szCs w:val="14"/>
                                    <w:lang w:val="en-GB"/>
                                  </w:rPr>
                                </w:pPr>
                                <w:r>
                                  <w:rPr>
                                    <w:rFonts w:cs="Arial"/>
                                    <w:sz w:val="13"/>
                                    <w:szCs w:val="14"/>
                                    <w:lang w:val="en-GB"/>
                                  </w:rPr>
                                  <w:t>of university standing</w:t>
                                </w:r>
                              </w:p>
                              <w:p w14:paraId="72A817B9" w14:textId="77777777" w:rsidR="005B36E8" w:rsidRDefault="005B36E8" w:rsidP="00B83971">
                                <w:pPr>
                                  <w:jc w:val="center"/>
                                  <w:rPr>
                                    <w:rFonts w:cs="Arial"/>
                                    <w:i/>
                                    <w:sz w:val="4"/>
                                    <w:szCs w:val="4"/>
                                  </w:rPr>
                                </w:pPr>
                                <w:r>
                                  <w:rPr>
                                    <w:rFonts w:cs="Arial"/>
                                    <w:sz w:val="13"/>
                                    <w:szCs w:val="14"/>
                                  </w:rPr>
                                  <w:t>(</w:t>
                                </w:r>
                                <w:r>
                                  <w:rPr>
                                    <w:rFonts w:cs="Arial"/>
                                    <w:i/>
                                    <w:sz w:val="13"/>
                                    <w:szCs w:val="14"/>
                                  </w:rPr>
                                  <w:t>Theologische und Pädagogische Hochschulen)</w:t>
                                </w:r>
                              </w:p>
                              <w:p w14:paraId="35A30F77" w14:textId="77777777" w:rsidR="005B36E8" w:rsidRDefault="005B36E8" w:rsidP="00B83971">
                                <w:pPr>
                                  <w:jc w:val="center"/>
                                  <w:rPr>
                                    <w:rFonts w:cs="Arial"/>
                                    <w:sz w:val="4"/>
                                    <w:szCs w:val="4"/>
                                  </w:rPr>
                                </w:pPr>
                              </w:p>
                              <w:p w14:paraId="4B951A6D" w14:textId="77777777" w:rsidR="005B36E8" w:rsidRDefault="005B36E8" w:rsidP="00B83971">
                                <w:pPr>
                                  <w:jc w:val="center"/>
                                  <w:rPr>
                                    <w:rFonts w:cs="Arial"/>
                                    <w:sz w:val="13"/>
                                    <w:szCs w:val="13"/>
                                  </w:rPr>
                                </w:pPr>
                                <w:r>
                                  <w:rPr>
                                    <w:rFonts w:cs="Arial"/>
                                    <w:sz w:val="13"/>
                                    <w:szCs w:val="13"/>
                                  </w:rPr>
                                  <w:t>[Doctorate]</w:t>
                                </w:r>
                              </w:p>
                              <w:p w14:paraId="3223AB67" w14:textId="77777777" w:rsidR="005B36E8" w:rsidRDefault="005B36E8" w:rsidP="00B83971">
                                <w:pPr>
                                  <w:jc w:val="center"/>
                                  <w:rPr>
                                    <w:rFonts w:cs="Arial"/>
                                    <w:sz w:val="13"/>
                                    <w:szCs w:val="14"/>
                                  </w:rPr>
                                </w:pPr>
                              </w:p>
                              <w:p w14:paraId="1D736629" w14:textId="77777777" w:rsidR="005B36E8" w:rsidRDefault="005B36E8" w:rsidP="00B83971">
                                <w:pPr>
                                  <w:jc w:val="center"/>
                                  <w:rPr>
                                    <w:rFonts w:cs="Arial"/>
                                    <w:sz w:val="14"/>
                                    <w:szCs w:val="16"/>
                                  </w:rPr>
                                </w:pPr>
                              </w:p>
                              <w:p w14:paraId="6F230144" w14:textId="77777777" w:rsidR="005B36E8" w:rsidRDefault="005B36E8" w:rsidP="00B83971">
                                <w:pPr>
                                  <w:jc w:val="center"/>
                                  <w:rPr>
                                    <w:rFonts w:cs="Arial"/>
                                    <w:sz w:val="14"/>
                                    <w:szCs w:val="16"/>
                                    <w:lang w:val="en-GB"/>
                                  </w:rPr>
                                </w:pPr>
                                <w:r>
                                  <w:rPr>
                                    <w:rFonts w:cs="Arial"/>
                                    <w:sz w:val="14"/>
                                    <w:szCs w:val="16"/>
                                    <w:lang w:val="en-GB"/>
                                  </w:rPr>
                                  <w:t>[Doctorate]</w:t>
                                </w:r>
                              </w:p>
                              <w:p w14:paraId="2CF48DC2" w14:textId="77777777" w:rsidR="005B36E8" w:rsidRDefault="005B36E8" w:rsidP="00B83971">
                                <w:pPr>
                                  <w:jc w:val="center"/>
                                  <w:rPr>
                                    <w:rFonts w:ascii="FrutigerNext LT RegularCn" w:hAnsi="FrutigerNext LT RegularCn"/>
                                    <w:sz w:val="14"/>
                                    <w:szCs w:val="16"/>
                                    <w:lang w:val="en-GB"/>
                                  </w:rPr>
                                </w:pPr>
                              </w:p>
                            </w:txbxContent>
                          </wps:txbx>
                          <wps:bodyPr rot="0" vert="horz" wrap="square" lIns="82296" tIns="41148" rIns="82296" bIns="41148" anchor="t" anchorCtr="0" upright="1">
                            <a:noAutofit/>
                          </wps:bodyPr>
                        </wps:wsp>
                        <wps:wsp>
                          <wps:cNvPr id="24" name="AutoShape 17"/>
                          <wps:cNvSpPr>
                            <a:spLocks noChangeArrowheads="1"/>
                          </wps:cNvSpPr>
                          <wps:spPr bwMode="auto">
                            <a:xfrm>
                              <a:off x="1674" y="1959"/>
                              <a:ext cx="1800" cy="162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5" name="Group 18"/>
                        <wpg:cNvGrpSpPr>
                          <a:grpSpLocks/>
                        </wpg:cNvGrpSpPr>
                        <wpg:grpSpPr bwMode="auto">
                          <a:xfrm>
                            <a:off x="122555" y="1814830"/>
                            <a:ext cx="1130935" cy="925830"/>
                            <a:chOff x="1633" y="4284"/>
                            <a:chExt cx="1980" cy="1620"/>
                          </a:xfrm>
                        </wpg:grpSpPr>
                        <wps:wsp>
                          <wps:cNvPr id="26" name="Text Box 19"/>
                          <wps:cNvSpPr txBox="1">
                            <a:spLocks noChangeArrowheads="1"/>
                          </wps:cNvSpPr>
                          <wps:spPr bwMode="auto">
                            <a:xfrm>
                              <a:off x="1633" y="4404"/>
                              <a:ext cx="198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A4C1F" w14:textId="77777777" w:rsidR="005B36E8" w:rsidRDefault="005B36E8" w:rsidP="00B83971">
                                <w:pPr>
                                  <w:jc w:val="center"/>
                                  <w:rPr>
                                    <w:rFonts w:cs="Arial"/>
                                    <w:sz w:val="13"/>
                                    <w:szCs w:val="14"/>
                                    <w:lang w:val="en-GB"/>
                                  </w:rPr>
                                </w:pPr>
                              </w:p>
                              <w:p w14:paraId="03B70A9F" w14:textId="77777777" w:rsidR="005B36E8" w:rsidRDefault="005B36E8" w:rsidP="00B83971">
                                <w:pPr>
                                  <w:jc w:val="center"/>
                                  <w:rPr>
                                    <w:rFonts w:cs="Arial"/>
                                    <w:caps/>
                                    <w:sz w:val="13"/>
                                    <w:szCs w:val="13"/>
                                    <w:lang w:val="en-GB"/>
                                  </w:rPr>
                                </w:pPr>
                                <w:r>
                                  <w:rPr>
                                    <w:rFonts w:cs="Arial"/>
                                    <w:caps/>
                                    <w:sz w:val="13"/>
                                    <w:szCs w:val="13"/>
                                    <w:lang w:val="en-GB"/>
                                  </w:rPr>
                                  <w:t>Universities of applied sciences (uas)</w:t>
                                </w:r>
                              </w:p>
                              <w:p w14:paraId="201F2292" w14:textId="77777777" w:rsidR="005B36E8" w:rsidRDefault="005B36E8" w:rsidP="00B83971">
                                <w:pPr>
                                  <w:jc w:val="center"/>
                                  <w:rPr>
                                    <w:rFonts w:cs="Arial"/>
                                    <w:caps/>
                                    <w:sz w:val="13"/>
                                    <w:szCs w:val="13"/>
                                    <w:lang w:val="en-GB"/>
                                  </w:rPr>
                                </w:pPr>
                              </w:p>
                              <w:p w14:paraId="657E0657" w14:textId="77777777" w:rsidR="005B36E8" w:rsidRDefault="005B36E8" w:rsidP="00B83971">
                                <w:pPr>
                                  <w:jc w:val="center"/>
                                  <w:rPr>
                                    <w:rFonts w:cs="Arial"/>
                                    <w:sz w:val="13"/>
                                    <w:szCs w:val="13"/>
                                    <w:lang w:val="en-GB"/>
                                  </w:rPr>
                                </w:pPr>
                                <w:r>
                                  <w:rPr>
                                    <w:rFonts w:cs="Arial"/>
                                    <w:caps/>
                                    <w:sz w:val="13"/>
                                    <w:szCs w:val="13"/>
                                    <w:lang w:val="en-GB"/>
                                  </w:rPr>
                                  <w:t>(</w:t>
                                </w:r>
                                <w:r>
                                  <w:rPr>
                                    <w:rFonts w:cs="Arial"/>
                                    <w:i/>
                                    <w:caps/>
                                    <w:sz w:val="13"/>
                                    <w:szCs w:val="13"/>
                                    <w:lang w:val="en-GB"/>
                                  </w:rPr>
                                  <w:t>f</w:t>
                                </w:r>
                                <w:r>
                                  <w:rPr>
                                    <w:rFonts w:cs="Arial"/>
                                    <w:i/>
                                    <w:sz w:val="13"/>
                                    <w:szCs w:val="13"/>
                                    <w:lang w:val="en-GB"/>
                                  </w:rPr>
                                  <w:t>achhochschulen</w:t>
                                </w:r>
                                <w:r>
                                  <w:rPr>
                                    <w:rFonts w:cs="Arial"/>
                                    <w:sz w:val="13"/>
                                    <w:szCs w:val="13"/>
                                    <w:lang w:val="en-GB"/>
                                  </w:rPr>
                                  <w:t>)</w:t>
                                </w:r>
                              </w:p>
                              <w:p w14:paraId="2EC62680" w14:textId="77777777" w:rsidR="005B36E8" w:rsidRDefault="005B36E8" w:rsidP="00B83971">
                                <w:pPr>
                                  <w:jc w:val="center"/>
                                  <w:rPr>
                                    <w:rFonts w:cs="Arial"/>
                                    <w:sz w:val="13"/>
                                    <w:szCs w:val="14"/>
                                    <w:lang w:val="en-GB"/>
                                  </w:rPr>
                                </w:pPr>
                                <w:r>
                                  <w:rPr>
                                    <w:rFonts w:cs="Arial"/>
                                    <w:sz w:val="13"/>
                                    <w:szCs w:val="14"/>
                                    <w:lang w:val="en-GB"/>
                                  </w:rPr>
                                  <w:t>(FH)</w:t>
                                </w:r>
                              </w:p>
                            </w:txbxContent>
                          </wps:txbx>
                          <wps:bodyPr rot="0" vert="horz" wrap="square" lIns="82296" tIns="41148" rIns="82296" bIns="41148" anchor="t" anchorCtr="0" upright="1">
                            <a:noAutofit/>
                          </wps:bodyPr>
                        </wps:wsp>
                        <wps:wsp>
                          <wps:cNvPr id="27" name="AutoShape 20"/>
                          <wps:cNvSpPr>
                            <a:spLocks noChangeArrowheads="1"/>
                          </wps:cNvSpPr>
                          <wps:spPr bwMode="auto">
                            <a:xfrm>
                              <a:off x="1704" y="4284"/>
                              <a:ext cx="1800" cy="162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 name="Group 21"/>
                        <wpg:cNvGrpSpPr>
                          <a:grpSpLocks/>
                        </wpg:cNvGrpSpPr>
                        <wpg:grpSpPr bwMode="auto">
                          <a:xfrm>
                            <a:off x="137160" y="2954655"/>
                            <a:ext cx="1045845" cy="925830"/>
                            <a:chOff x="1779" y="5919"/>
                            <a:chExt cx="1830" cy="1620"/>
                          </a:xfrm>
                        </wpg:grpSpPr>
                        <wps:wsp>
                          <wps:cNvPr id="29" name="Text Box 22"/>
                          <wps:cNvSpPr txBox="1">
                            <a:spLocks noChangeArrowheads="1"/>
                          </wps:cNvSpPr>
                          <wps:spPr bwMode="auto">
                            <a:xfrm>
                              <a:off x="1779" y="6099"/>
                              <a:ext cx="180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1A4A9" w14:textId="77777777" w:rsidR="005B36E8" w:rsidRDefault="005B36E8" w:rsidP="00B83971">
                                <w:pPr>
                                  <w:jc w:val="center"/>
                                  <w:rPr>
                                    <w:rFonts w:cs="Arial"/>
                                    <w:sz w:val="13"/>
                                    <w:szCs w:val="14"/>
                                    <w:lang w:val="en-GB"/>
                                  </w:rPr>
                                </w:pPr>
                              </w:p>
                              <w:p w14:paraId="5566ABCE" w14:textId="77777777" w:rsidR="005B36E8" w:rsidRDefault="005B36E8" w:rsidP="00B83971">
                                <w:pPr>
                                  <w:jc w:val="center"/>
                                  <w:rPr>
                                    <w:rFonts w:cs="Arial"/>
                                    <w:caps/>
                                    <w:sz w:val="13"/>
                                    <w:szCs w:val="13"/>
                                    <w:lang w:val="en-GB"/>
                                  </w:rPr>
                                </w:pPr>
                                <w:r>
                                  <w:rPr>
                                    <w:rFonts w:cs="Arial"/>
                                    <w:caps/>
                                    <w:sz w:val="13"/>
                                    <w:szCs w:val="13"/>
                                    <w:lang w:val="en-GB"/>
                                  </w:rPr>
                                  <w:t>Universities of art/Music</w:t>
                                </w:r>
                              </w:p>
                              <w:p w14:paraId="5ED9E875" w14:textId="77777777" w:rsidR="005B36E8" w:rsidRDefault="005B36E8" w:rsidP="00B83971">
                                <w:pPr>
                                  <w:jc w:val="center"/>
                                  <w:rPr>
                                    <w:rFonts w:cs="Arial"/>
                                    <w:sz w:val="13"/>
                                    <w:szCs w:val="14"/>
                                    <w:lang w:val="en-GB"/>
                                  </w:rPr>
                                </w:pPr>
                                <w:r>
                                  <w:rPr>
                                    <w:rFonts w:cs="Arial"/>
                                    <w:sz w:val="13"/>
                                    <w:szCs w:val="14"/>
                                    <w:lang w:val="en-GB"/>
                                  </w:rPr>
                                  <w:t>(</w:t>
                                </w:r>
                                <w:r>
                                  <w:rPr>
                                    <w:rFonts w:cs="Arial"/>
                                    <w:i/>
                                    <w:sz w:val="13"/>
                                    <w:szCs w:val="14"/>
                                    <w:lang w:val="en-GB"/>
                                  </w:rPr>
                                  <w:t>Kunst-/ Musikhochschulen</w:t>
                                </w:r>
                                <w:r>
                                  <w:rPr>
                                    <w:rFonts w:cs="Arial"/>
                                    <w:sz w:val="13"/>
                                    <w:szCs w:val="14"/>
                                    <w:lang w:val="en-GB"/>
                                  </w:rPr>
                                  <w:t>)</w:t>
                                </w:r>
                              </w:p>
                              <w:p w14:paraId="68B7BC8C" w14:textId="77777777" w:rsidR="005B36E8" w:rsidRDefault="005B36E8" w:rsidP="00B83971">
                                <w:pPr>
                                  <w:jc w:val="center"/>
                                  <w:rPr>
                                    <w:rFonts w:cs="Arial"/>
                                    <w:sz w:val="13"/>
                                    <w:szCs w:val="14"/>
                                    <w:lang w:val="en-GB"/>
                                  </w:rPr>
                                </w:pPr>
                              </w:p>
                              <w:p w14:paraId="6BC94436" w14:textId="77777777" w:rsidR="005B36E8" w:rsidRDefault="005B36E8" w:rsidP="00B83971">
                                <w:pPr>
                                  <w:jc w:val="center"/>
                                  <w:rPr>
                                    <w:rFonts w:cs="Arial"/>
                                    <w:sz w:val="13"/>
                                    <w:szCs w:val="14"/>
                                    <w:lang w:val="en-GB"/>
                                  </w:rPr>
                                </w:pPr>
                                <w:r>
                                  <w:rPr>
                                    <w:rFonts w:cs="Arial"/>
                                    <w:sz w:val="13"/>
                                    <w:szCs w:val="14"/>
                                    <w:lang w:val="en-GB"/>
                                  </w:rPr>
                                  <w:t>[Some Doctorate]</w:t>
                                </w:r>
                              </w:p>
                              <w:p w14:paraId="234AC767" w14:textId="77777777" w:rsidR="005B36E8" w:rsidRDefault="005B36E8" w:rsidP="00B83971">
                                <w:pPr>
                                  <w:jc w:val="center"/>
                                  <w:rPr>
                                    <w:rFonts w:cs="Arial"/>
                                    <w:sz w:val="13"/>
                                    <w:szCs w:val="14"/>
                                    <w:lang w:val="en-GB"/>
                                  </w:rPr>
                                </w:pPr>
                              </w:p>
                            </w:txbxContent>
                          </wps:txbx>
                          <wps:bodyPr rot="0" vert="horz" wrap="square" lIns="82296" tIns="41148" rIns="82296" bIns="41148" anchor="t" anchorCtr="0" upright="1">
                            <a:noAutofit/>
                          </wps:bodyPr>
                        </wps:wsp>
                        <wps:wsp>
                          <wps:cNvPr id="30" name="AutoShape 23"/>
                          <wps:cNvSpPr>
                            <a:spLocks noChangeArrowheads="1"/>
                          </wps:cNvSpPr>
                          <wps:spPr bwMode="auto">
                            <a:xfrm>
                              <a:off x="1809" y="5919"/>
                              <a:ext cx="1800" cy="162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1" name="Text Box 24"/>
                        <wps:cNvSpPr txBox="1">
                          <a:spLocks noChangeArrowheads="1"/>
                        </wps:cNvSpPr>
                        <wps:spPr bwMode="auto">
                          <a:xfrm>
                            <a:off x="1337310" y="1000760"/>
                            <a:ext cx="2571115" cy="205740"/>
                          </a:xfrm>
                          <a:prstGeom prst="rect">
                            <a:avLst/>
                          </a:prstGeom>
                          <a:solidFill>
                            <a:srgbClr val="FFFFFF"/>
                          </a:solidFill>
                          <a:ln w="9525">
                            <a:solidFill>
                              <a:srgbClr val="000000"/>
                            </a:solidFill>
                            <a:miter lim="800000"/>
                            <a:headEnd/>
                            <a:tailEnd/>
                          </a:ln>
                        </wps:spPr>
                        <wps:txbx>
                          <w:txbxContent>
                            <w:p w14:paraId="057C3736" w14:textId="77777777" w:rsidR="005B36E8" w:rsidRDefault="005B36E8" w:rsidP="00B83971">
                              <w:pPr>
                                <w:rPr>
                                  <w:rFonts w:cs="Arial"/>
                                  <w:sz w:val="11"/>
                                  <w:szCs w:val="12"/>
                                  <w:lang w:val="en-GB"/>
                                </w:rPr>
                              </w:pPr>
                              <w:r>
                                <w:rPr>
                                  <w:rFonts w:cs="Arial"/>
                                  <w:i/>
                                  <w:sz w:val="11"/>
                                  <w:szCs w:val="12"/>
                                  <w:lang w:val="en-GB"/>
                                </w:rPr>
                                <w:t>Diplom &amp; Magister Artium</w:t>
                              </w:r>
                              <w:r>
                                <w:rPr>
                                  <w:rFonts w:cs="Arial"/>
                                  <w:sz w:val="11"/>
                                  <w:szCs w:val="12"/>
                                  <w:lang w:val="en-GB"/>
                                </w:rPr>
                                <w:t xml:space="preserve"> (M.A.) degree [4-5 years] </w:t>
                              </w:r>
                            </w:p>
                          </w:txbxContent>
                        </wps:txbx>
                        <wps:bodyPr rot="0" vert="horz" wrap="square" lIns="82296" tIns="41148" rIns="82296" bIns="41148" anchor="t" anchorCtr="0" upright="1">
                          <a:noAutofit/>
                        </wps:bodyPr>
                      </wps:wsp>
                      <wps:wsp>
                        <wps:cNvPr id="32" name="Text Box 25"/>
                        <wps:cNvSpPr txBox="1">
                          <a:spLocks noChangeArrowheads="1"/>
                        </wps:cNvSpPr>
                        <wps:spPr bwMode="auto">
                          <a:xfrm>
                            <a:off x="1350010" y="1309370"/>
                            <a:ext cx="2548890" cy="205740"/>
                          </a:xfrm>
                          <a:prstGeom prst="rect">
                            <a:avLst/>
                          </a:prstGeom>
                          <a:solidFill>
                            <a:srgbClr val="FFFFFF"/>
                          </a:solidFill>
                          <a:ln w="9525">
                            <a:solidFill>
                              <a:srgbClr val="000000"/>
                            </a:solidFill>
                            <a:miter lim="800000"/>
                            <a:headEnd/>
                            <a:tailEnd/>
                          </a:ln>
                        </wps:spPr>
                        <wps:txbx>
                          <w:txbxContent>
                            <w:p w14:paraId="14949060" w14:textId="77777777" w:rsidR="005B36E8" w:rsidRDefault="005B36E8" w:rsidP="00B83971">
                              <w:pPr>
                                <w:rPr>
                                  <w:rFonts w:cs="Arial"/>
                                  <w:sz w:val="11"/>
                                  <w:szCs w:val="12"/>
                                </w:rPr>
                              </w:pPr>
                              <w:r>
                                <w:rPr>
                                  <w:rFonts w:cs="Arial"/>
                                  <w:i/>
                                  <w:sz w:val="11"/>
                                  <w:szCs w:val="12"/>
                                </w:rPr>
                                <w:t>Staatsprüfung</w:t>
                              </w:r>
                              <w:r>
                                <w:rPr>
                                  <w:rFonts w:cs="Arial"/>
                                  <w:sz w:val="11"/>
                                  <w:szCs w:val="12"/>
                                </w:rPr>
                                <w:t xml:space="preserve"> (State Examination) [3-6.5 years]</w:t>
                              </w:r>
                            </w:p>
                          </w:txbxContent>
                        </wps:txbx>
                        <wps:bodyPr rot="0" vert="horz" wrap="square" lIns="82296" tIns="41148" rIns="82296" bIns="41148" anchor="t" anchorCtr="0" upright="1">
                          <a:noAutofit/>
                        </wps:bodyPr>
                      </wps:wsp>
                      <wps:wsp>
                        <wps:cNvPr id="33" name="Line 26"/>
                        <wps:cNvCnPr/>
                        <wps:spPr bwMode="auto">
                          <a:xfrm>
                            <a:off x="3908425" y="1103630"/>
                            <a:ext cx="41148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27"/>
                        <wps:cNvCnPr/>
                        <wps:spPr bwMode="auto">
                          <a:xfrm>
                            <a:off x="3702685" y="692150"/>
                            <a:ext cx="6172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28"/>
                        <wps:cNvCnPr/>
                        <wps:spPr bwMode="auto">
                          <a:xfrm flipV="1">
                            <a:off x="3702685" y="1720850"/>
                            <a:ext cx="617220" cy="411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29"/>
                        <wps:cNvCnPr/>
                        <wps:spPr bwMode="auto">
                          <a:xfrm flipV="1">
                            <a:off x="4114165" y="1926590"/>
                            <a:ext cx="308610" cy="6172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7" name="Group 30"/>
                        <wpg:cNvGrpSpPr>
                          <a:grpSpLocks/>
                        </wpg:cNvGrpSpPr>
                        <wpg:grpSpPr bwMode="auto">
                          <a:xfrm>
                            <a:off x="1337310" y="486410"/>
                            <a:ext cx="2571115" cy="411480"/>
                            <a:chOff x="3779" y="2969"/>
                            <a:chExt cx="4185" cy="720"/>
                          </a:xfrm>
                        </wpg:grpSpPr>
                        <wps:wsp>
                          <wps:cNvPr id="38" name="Rectangle 31"/>
                          <wps:cNvSpPr>
                            <a:spLocks noChangeArrowheads="1"/>
                          </wps:cNvSpPr>
                          <wps:spPr bwMode="auto">
                            <a:xfrm>
                              <a:off x="5297" y="3336"/>
                              <a:ext cx="2665"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32"/>
                          <wps:cNvSpPr>
                            <a:spLocks noChangeArrowheads="1"/>
                          </wps:cNvSpPr>
                          <wps:spPr bwMode="auto">
                            <a:xfrm>
                              <a:off x="6819" y="2969"/>
                              <a:ext cx="1145"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Text Box 33"/>
                          <wps:cNvSpPr txBox="1">
                            <a:spLocks noChangeArrowheads="1"/>
                          </wps:cNvSpPr>
                          <wps:spPr bwMode="auto">
                            <a:xfrm>
                              <a:off x="5387" y="3349"/>
                              <a:ext cx="2570"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0D46A4" w14:textId="77777777" w:rsidR="005B36E8" w:rsidRDefault="005B36E8" w:rsidP="00B83971">
                                <w:pPr>
                                  <w:rPr>
                                    <w:rFonts w:cs="Arial"/>
                                    <w:sz w:val="11"/>
                                    <w:szCs w:val="12"/>
                                    <w:lang w:val="it-IT"/>
                                  </w:rPr>
                                </w:pPr>
                                <w:r>
                                  <w:rPr>
                                    <w:rFonts w:cs="Arial"/>
                                    <w:sz w:val="11"/>
                                    <w:szCs w:val="12"/>
                                    <w:lang w:val="it-IT"/>
                                  </w:rPr>
                                  <w:t>Master (M.A./M.Sc./M.Eng./LL.M./M.Ed.)</w:t>
                                </w:r>
                              </w:p>
                            </w:txbxContent>
                          </wps:txbx>
                          <wps:bodyPr rot="0" vert="horz" wrap="square" lIns="3240" tIns="38880" rIns="3240" bIns="3240" anchor="t" anchorCtr="0" upright="1">
                            <a:noAutofit/>
                          </wps:bodyPr>
                        </wps:wsp>
                        <wps:wsp>
                          <wps:cNvPr id="41" name="Text Box 34"/>
                          <wps:cNvSpPr txBox="1">
                            <a:spLocks noChangeArrowheads="1"/>
                          </wps:cNvSpPr>
                          <wps:spPr bwMode="auto">
                            <a:xfrm>
                              <a:off x="6914" y="3053"/>
                              <a:ext cx="825"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A72D6C" w14:textId="77777777" w:rsidR="005B36E8" w:rsidRDefault="005B36E8" w:rsidP="00B83971">
                                <w:pPr>
                                  <w:jc w:val="center"/>
                                  <w:rPr>
                                    <w:rFonts w:cs="Arial"/>
                                    <w:sz w:val="11"/>
                                    <w:szCs w:val="12"/>
                                  </w:rPr>
                                </w:pPr>
                                <w:r>
                                  <w:rPr>
                                    <w:rFonts w:cs="Arial"/>
                                    <w:sz w:val="11"/>
                                    <w:szCs w:val="12"/>
                                  </w:rPr>
                                  <w:t>[1-2 years]</w:t>
                                </w:r>
                              </w:p>
                            </w:txbxContent>
                          </wps:txbx>
                          <wps:bodyPr rot="0" vert="horz" wrap="square" lIns="0" tIns="0" rIns="0" bIns="0" anchor="t" anchorCtr="0" upright="1">
                            <a:noAutofit/>
                          </wps:bodyPr>
                        </wps:wsp>
                        <wps:wsp>
                          <wps:cNvPr id="42" name="Rectangle 35"/>
                          <wps:cNvSpPr>
                            <a:spLocks noChangeArrowheads="1"/>
                          </wps:cNvSpPr>
                          <wps:spPr bwMode="auto">
                            <a:xfrm>
                              <a:off x="3779" y="2970"/>
                              <a:ext cx="2948" cy="32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Rectangle 36"/>
                          <wps:cNvSpPr>
                            <a:spLocks noChangeArrowheads="1"/>
                          </wps:cNvSpPr>
                          <wps:spPr bwMode="auto">
                            <a:xfrm>
                              <a:off x="3779" y="3149"/>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Text Box 37"/>
                          <wps:cNvSpPr txBox="1">
                            <a:spLocks noChangeArrowheads="1"/>
                          </wps:cNvSpPr>
                          <wps:spPr bwMode="auto">
                            <a:xfrm>
                              <a:off x="3794" y="3012"/>
                              <a:ext cx="2845"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3B69B" w14:textId="77777777" w:rsidR="005B36E8" w:rsidRDefault="005B36E8" w:rsidP="00B83971">
                                <w:pPr>
                                  <w:rPr>
                                    <w:rFonts w:cs="Arial"/>
                                    <w:sz w:val="11"/>
                                    <w:szCs w:val="12"/>
                                  </w:rPr>
                                </w:pPr>
                                <w:r>
                                  <w:rPr>
                                    <w:rFonts w:cs="Arial"/>
                                    <w:sz w:val="11"/>
                                    <w:szCs w:val="12"/>
                                  </w:rPr>
                                  <w:t>Bachelor (B.A./B.Sc./B.Eng./LL.B./B.Ed.)</w:t>
                                </w:r>
                              </w:p>
                            </w:txbxContent>
                          </wps:txbx>
                          <wps:bodyPr rot="0" vert="horz" wrap="square" lIns="16200" tIns="16200" rIns="16200" bIns="16200" anchor="t" anchorCtr="0" upright="1">
                            <a:noAutofit/>
                          </wps:bodyPr>
                        </wps:wsp>
                        <wps:wsp>
                          <wps:cNvPr id="45" name="Text Box 38"/>
                          <wps:cNvSpPr txBox="1">
                            <a:spLocks noChangeArrowheads="1"/>
                          </wps:cNvSpPr>
                          <wps:spPr bwMode="auto">
                            <a:xfrm>
                              <a:off x="3974" y="3383"/>
                              <a:ext cx="1077"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4C93B0" w14:textId="77777777" w:rsidR="005B36E8" w:rsidRDefault="005B36E8" w:rsidP="00B83971">
                                <w:pPr>
                                  <w:rPr>
                                    <w:rFonts w:cs="Arial"/>
                                    <w:sz w:val="11"/>
                                    <w:szCs w:val="12"/>
                                  </w:rPr>
                                </w:pPr>
                                <w:r>
                                  <w:rPr>
                                    <w:rFonts w:cs="Arial"/>
                                    <w:sz w:val="11"/>
                                    <w:szCs w:val="12"/>
                                  </w:rPr>
                                  <w:t>[3-4 years]</w:t>
                                </w:r>
                              </w:p>
                            </w:txbxContent>
                          </wps:txbx>
                          <wps:bodyPr rot="0" vert="horz" wrap="square" lIns="0" tIns="0" rIns="0" bIns="0" anchor="t" anchorCtr="0" upright="1">
                            <a:noAutofit/>
                          </wps:bodyPr>
                        </wps:wsp>
                      </wpg:wgp>
                      <wpg:wgp>
                        <wpg:cNvPr id="46" name="Group 39"/>
                        <wpg:cNvGrpSpPr>
                          <a:grpSpLocks/>
                        </wpg:cNvGrpSpPr>
                        <wpg:grpSpPr bwMode="auto">
                          <a:xfrm>
                            <a:off x="1337310" y="1926590"/>
                            <a:ext cx="2571115" cy="411480"/>
                            <a:chOff x="3779" y="2969"/>
                            <a:chExt cx="4185" cy="720"/>
                          </a:xfrm>
                        </wpg:grpSpPr>
                        <wps:wsp>
                          <wps:cNvPr id="47" name="Rectangle 40"/>
                          <wps:cNvSpPr>
                            <a:spLocks noChangeArrowheads="1"/>
                          </wps:cNvSpPr>
                          <wps:spPr bwMode="auto">
                            <a:xfrm>
                              <a:off x="5297" y="3336"/>
                              <a:ext cx="2665"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Rectangle 41"/>
                          <wps:cNvSpPr>
                            <a:spLocks noChangeArrowheads="1"/>
                          </wps:cNvSpPr>
                          <wps:spPr bwMode="auto">
                            <a:xfrm>
                              <a:off x="6819" y="2969"/>
                              <a:ext cx="1145"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Text Box 42"/>
                          <wps:cNvSpPr txBox="1">
                            <a:spLocks noChangeArrowheads="1"/>
                          </wps:cNvSpPr>
                          <wps:spPr bwMode="auto">
                            <a:xfrm>
                              <a:off x="5387" y="3349"/>
                              <a:ext cx="2570"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AD8A8" w14:textId="77777777" w:rsidR="005B36E8" w:rsidRDefault="005B36E8" w:rsidP="00B83971">
                                <w:pPr>
                                  <w:rPr>
                                    <w:rFonts w:cs="Arial"/>
                                    <w:sz w:val="11"/>
                                    <w:szCs w:val="12"/>
                                    <w:lang w:val="it-IT"/>
                                  </w:rPr>
                                </w:pPr>
                                <w:r>
                                  <w:rPr>
                                    <w:rFonts w:cs="Arial"/>
                                    <w:sz w:val="11"/>
                                    <w:szCs w:val="12"/>
                                    <w:lang w:val="it-IT"/>
                                  </w:rPr>
                                  <w:t>Master</w:t>
                                </w:r>
                                <w:r>
                                  <w:rPr>
                                    <w:rFonts w:cs="Arial"/>
                                    <w:sz w:val="14"/>
                                    <w:szCs w:val="16"/>
                                    <w:lang w:val="it-IT"/>
                                  </w:rPr>
                                  <w:t xml:space="preserve"> </w:t>
                                </w:r>
                                <w:r>
                                  <w:rPr>
                                    <w:rFonts w:cs="Arial"/>
                                    <w:sz w:val="11"/>
                                    <w:szCs w:val="12"/>
                                    <w:lang w:val="it-IT"/>
                                  </w:rPr>
                                  <w:t>(M.A./M.Sc./M.Eng./LL.M)</w:t>
                                </w:r>
                              </w:p>
                            </w:txbxContent>
                          </wps:txbx>
                          <wps:bodyPr rot="0" vert="horz" wrap="square" lIns="3240" tIns="38880" rIns="3240" bIns="3240" anchor="t" anchorCtr="0" upright="1">
                            <a:noAutofit/>
                          </wps:bodyPr>
                        </wps:wsp>
                        <wps:wsp>
                          <wps:cNvPr id="50" name="Text Box 43"/>
                          <wps:cNvSpPr txBox="1">
                            <a:spLocks noChangeArrowheads="1"/>
                          </wps:cNvSpPr>
                          <wps:spPr bwMode="auto">
                            <a:xfrm>
                              <a:off x="6914" y="3053"/>
                              <a:ext cx="825"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0B70B" w14:textId="77777777" w:rsidR="005B36E8" w:rsidRDefault="005B36E8" w:rsidP="00B83971">
                                <w:pPr>
                                  <w:jc w:val="center"/>
                                  <w:rPr>
                                    <w:rFonts w:cs="Arial"/>
                                    <w:sz w:val="11"/>
                                    <w:szCs w:val="12"/>
                                  </w:rPr>
                                </w:pPr>
                                <w:r>
                                  <w:rPr>
                                    <w:rFonts w:cs="Arial"/>
                                    <w:sz w:val="11"/>
                                    <w:szCs w:val="12"/>
                                  </w:rPr>
                                  <w:t>[1-2 years]</w:t>
                                </w:r>
                              </w:p>
                            </w:txbxContent>
                          </wps:txbx>
                          <wps:bodyPr rot="0" vert="horz" wrap="square" lIns="0" tIns="0" rIns="0" bIns="0" anchor="t" anchorCtr="0" upright="1">
                            <a:noAutofit/>
                          </wps:bodyPr>
                        </wps:wsp>
                        <wps:wsp>
                          <wps:cNvPr id="51" name="Rectangle 44"/>
                          <wps:cNvSpPr>
                            <a:spLocks noChangeArrowheads="1"/>
                          </wps:cNvSpPr>
                          <wps:spPr bwMode="auto">
                            <a:xfrm>
                              <a:off x="3779" y="2970"/>
                              <a:ext cx="2948" cy="32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Rectangle 45"/>
                          <wps:cNvSpPr>
                            <a:spLocks noChangeArrowheads="1"/>
                          </wps:cNvSpPr>
                          <wps:spPr bwMode="auto">
                            <a:xfrm>
                              <a:off x="3779" y="3149"/>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Text Box 46"/>
                          <wps:cNvSpPr txBox="1">
                            <a:spLocks noChangeArrowheads="1"/>
                          </wps:cNvSpPr>
                          <wps:spPr bwMode="auto">
                            <a:xfrm>
                              <a:off x="3794" y="3012"/>
                              <a:ext cx="2845"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D2034" w14:textId="77777777" w:rsidR="005B36E8" w:rsidRDefault="005B36E8" w:rsidP="00B83971">
                                <w:pPr>
                                  <w:rPr>
                                    <w:rFonts w:cs="Arial"/>
                                    <w:sz w:val="11"/>
                                    <w:szCs w:val="12"/>
                                    <w:lang w:val="en-GB"/>
                                  </w:rPr>
                                </w:pPr>
                                <w:r>
                                  <w:rPr>
                                    <w:rFonts w:cs="Arial"/>
                                    <w:sz w:val="11"/>
                                    <w:szCs w:val="12"/>
                                    <w:lang w:val="en-GB"/>
                                  </w:rPr>
                                  <w:t>Bachelor (B.A./B.Sc./B.Eng./LL.B)</w:t>
                                </w:r>
                              </w:p>
                            </w:txbxContent>
                          </wps:txbx>
                          <wps:bodyPr rot="0" vert="horz" wrap="square" lIns="16200" tIns="16200" rIns="16200" bIns="16200" anchor="t" anchorCtr="0" upright="1">
                            <a:noAutofit/>
                          </wps:bodyPr>
                        </wps:wsp>
                        <wps:wsp>
                          <wps:cNvPr id="54" name="Text Box 47"/>
                          <wps:cNvSpPr txBox="1">
                            <a:spLocks noChangeArrowheads="1"/>
                          </wps:cNvSpPr>
                          <wps:spPr bwMode="auto">
                            <a:xfrm>
                              <a:off x="3974" y="3383"/>
                              <a:ext cx="1077"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0B308" w14:textId="77777777" w:rsidR="005B36E8" w:rsidRDefault="005B36E8" w:rsidP="00B83971">
                                <w:pPr>
                                  <w:rPr>
                                    <w:rFonts w:cs="Arial"/>
                                    <w:sz w:val="11"/>
                                    <w:szCs w:val="12"/>
                                  </w:rPr>
                                </w:pPr>
                                <w:r>
                                  <w:rPr>
                                    <w:rFonts w:cs="Arial"/>
                                    <w:sz w:val="11"/>
                                    <w:szCs w:val="12"/>
                                  </w:rPr>
                                  <w:t>[3-4 years]</w:t>
                                </w:r>
                              </w:p>
                            </w:txbxContent>
                          </wps:txbx>
                          <wps:bodyPr rot="0" vert="horz" wrap="square" lIns="0" tIns="0" rIns="0" bIns="0" anchor="t" anchorCtr="0" upright="1">
                            <a:noAutofit/>
                          </wps:bodyPr>
                        </wps:wsp>
                      </wpg:wgp>
                      <wpg:wgp>
                        <wpg:cNvPr id="55" name="Group 48"/>
                        <wpg:cNvGrpSpPr>
                          <a:grpSpLocks/>
                        </wpg:cNvGrpSpPr>
                        <wpg:grpSpPr bwMode="auto">
                          <a:xfrm>
                            <a:off x="1337310" y="3057525"/>
                            <a:ext cx="2571115" cy="411480"/>
                            <a:chOff x="3779" y="2969"/>
                            <a:chExt cx="4185" cy="720"/>
                          </a:xfrm>
                        </wpg:grpSpPr>
                        <wps:wsp>
                          <wps:cNvPr id="56" name="Rectangle 49"/>
                          <wps:cNvSpPr>
                            <a:spLocks noChangeArrowheads="1"/>
                          </wps:cNvSpPr>
                          <wps:spPr bwMode="auto">
                            <a:xfrm>
                              <a:off x="5297" y="3336"/>
                              <a:ext cx="2665"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 name="Rectangle 50"/>
                          <wps:cNvSpPr>
                            <a:spLocks noChangeArrowheads="1"/>
                          </wps:cNvSpPr>
                          <wps:spPr bwMode="auto">
                            <a:xfrm>
                              <a:off x="6819" y="2969"/>
                              <a:ext cx="1145"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51"/>
                          <wps:cNvSpPr txBox="1">
                            <a:spLocks noChangeArrowheads="1"/>
                          </wps:cNvSpPr>
                          <wps:spPr bwMode="auto">
                            <a:xfrm>
                              <a:off x="5387" y="3349"/>
                              <a:ext cx="2570"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F231DA" w14:textId="77777777" w:rsidR="005B36E8" w:rsidRDefault="005B36E8" w:rsidP="00B83971">
                                <w:pPr>
                                  <w:rPr>
                                    <w:rFonts w:cs="Arial"/>
                                    <w:sz w:val="11"/>
                                    <w:szCs w:val="12"/>
                                  </w:rPr>
                                </w:pPr>
                                <w:r>
                                  <w:rPr>
                                    <w:rFonts w:cs="Arial"/>
                                    <w:sz w:val="11"/>
                                    <w:szCs w:val="12"/>
                                  </w:rPr>
                                  <w:t>Master (M.A./M.F.A./M.Mus./M.Ed.)</w:t>
                                </w:r>
                              </w:p>
                            </w:txbxContent>
                          </wps:txbx>
                          <wps:bodyPr rot="0" vert="horz" wrap="square" lIns="3240" tIns="38880" rIns="3240" bIns="3240" anchor="t" anchorCtr="0" upright="1">
                            <a:noAutofit/>
                          </wps:bodyPr>
                        </wps:wsp>
                        <wps:wsp>
                          <wps:cNvPr id="59" name="Text Box 52"/>
                          <wps:cNvSpPr txBox="1">
                            <a:spLocks noChangeArrowheads="1"/>
                          </wps:cNvSpPr>
                          <wps:spPr bwMode="auto">
                            <a:xfrm>
                              <a:off x="6914" y="3053"/>
                              <a:ext cx="825"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CFFC3D" w14:textId="77777777" w:rsidR="005B36E8" w:rsidRDefault="005B36E8" w:rsidP="00B83971">
                                <w:pPr>
                                  <w:jc w:val="center"/>
                                  <w:rPr>
                                    <w:rFonts w:cs="Arial"/>
                                    <w:sz w:val="11"/>
                                    <w:szCs w:val="12"/>
                                  </w:rPr>
                                </w:pPr>
                                <w:r>
                                  <w:rPr>
                                    <w:rFonts w:cs="Arial"/>
                                    <w:sz w:val="11"/>
                                    <w:szCs w:val="12"/>
                                  </w:rPr>
                                  <w:t>[1-2 years]</w:t>
                                </w:r>
                              </w:p>
                            </w:txbxContent>
                          </wps:txbx>
                          <wps:bodyPr rot="0" vert="horz" wrap="square" lIns="0" tIns="0" rIns="0" bIns="0" anchor="t" anchorCtr="0" upright="1">
                            <a:noAutofit/>
                          </wps:bodyPr>
                        </wps:wsp>
                        <wps:wsp>
                          <wps:cNvPr id="60" name="Rectangle 53"/>
                          <wps:cNvSpPr>
                            <a:spLocks noChangeArrowheads="1"/>
                          </wps:cNvSpPr>
                          <wps:spPr bwMode="auto">
                            <a:xfrm>
                              <a:off x="3779" y="2970"/>
                              <a:ext cx="2948" cy="32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Rectangle 54"/>
                          <wps:cNvSpPr>
                            <a:spLocks noChangeArrowheads="1"/>
                          </wps:cNvSpPr>
                          <wps:spPr bwMode="auto">
                            <a:xfrm>
                              <a:off x="3779" y="3149"/>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 name="Text Box 55"/>
                          <wps:cNvSpPr txBox="1">
                            <a:spLocks noChangeArrowheads="1"/>
                          </wps:cNvSpPr>
                          <wps:spPr bwMode="auto">
                            <a:xfrm>
                              <a:off x="3794" y="3012"/>
                              <a:ext cx="2845"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CBBFF8" w14:textId="77777777" w:rsidR="005B36E8" w:rsidRDefault="005B36E8" w:rsidP="00B83971">
                                <w:pPr>
                                  <w:rPr>
                                    <w:rFonts w:cs="Arial"/>
                                    <w:sz w:val="11"/>
                                    <w:szCs w:val="12"/>
                                  </w:rPr>
                                </w:pPr>
                                <w:r>
                                  <w:rPr>
                                    <w:rFonts w:cs="Arial"/>
                                    <w:sz w:val="11"/>
                                    <w:szCs w:val="12"/>
                                  </w:rPr>
                                  <w:t>Bachelor (B.A./B.F.A./B.Mus./B.Ed.)</w:t>
                                </w:r>
                              </w:p>
                            </w:txbxContent>
                          </wps:txbx>
                          <wps:bodyPr rot="0" vert="horz" wrap="square" lIns="16200" tIns="16200" rIns="16200" bIns="16200" anchor="t" anchorCtr="0" upright="1">
                            <a:noAutofit/>
                          </wps:bodyPr>
                        </wps:wsp>
                        <wps:wsp>
                          <wps:cNvPr id="63" name="Text Box 56"/>
                          <wps:cNvSpPr txBox="1">
                            <a:spLocks noChangeArrowheads="1"/>
                          </wps:cNvSpPr>
                          <wps:spPr bwMode="auto">
                            <a:xfrm>
                              <a:off x="3974" y="3383"/>
                              <a:ext cx="1077"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8B7BC" w14:textId="77777777" w:rsidR="005B36E8" w:rsidRDefault="005B36E8" w:rsidP="00B83971">
                                <w:pPr>
                                  <w:rPr>
                                    <w:rFonts w:cs="Arial"/>
                                    <w:sz w:val="11"/>
                                    <w:szCs w:val="12"/>
                                  </w:rPr>
                                </w:pPr>
                                <w:r>
                                  <w:rPr>
                                    <w:rFonts w:cs="Arial"/>
                                    <w:sz w:val="11"/>
                                    <w:szCs w:val="12"/>
                                  </w:rPr>
                                  <w:t>[3-4 years]</w:t>
                                </w:r>
                              </w:p>
                            </w:txbxContent>
                          </wps:txbx>
                          <wps:bodyPr rot="0" vert="horz" wrap="square" lIns="0" tIns="0" rIns="0" bIns="0" anchor="t" anchorCtr="0" upright="1">
                            <a:noAutofit/>
                          </wps:bodyPr>
                        </wps:wsp>
                      </wpg:wgp>
                      <wps:wsp>
                        <wps:cNvPr id="64" name="Line 57"/>
                        <wps:cNvCnPr/>
                        <wps:spPr bwMode="auto">
                          <a:xfrm>
                            <a:off x="3908425" y="3263265"/>
                            <a:ext cx="41148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Freeform 58"/>
                        <wps:cNvSpPr>
                          <a:spLocks/>
                        </wps:cNvSpPr>
                        <wps:spPr bwMode="auto">
                          <a:xfrm>
                            <a:off x="4665980" y="1920240"/>
                            <a:ext cx="2540" cy="1028700"/>
                          </a:xfrm>
                          <a:custGeom>
                            <a:avLst/>
                            <a:gdLst>
                              <a:gd name="T0" fmla="*/ 0 w 4"/>
                              <a:gd name="T1" fmla="*/ 0 h 1620"/>
                              <a:gd name="T2" fmla="*/ 4 w 4"/>
                              <a:gd name="T3" fmla="*/ 1620 h 1620"/>
                            </a:gdLst>
                            <a:ahLst/>
                            <a:cxnLst>
                              <a:cxn ang="0">
                                <a:pos x="T0" y="T1"/>
                              </a:cxn>
                              <a:cxn ang="0">
                                <a:pos x="T2" y="T3"/>
                              </a:cxn>
                            </a:cxnLst>
                            <a:rect l="0" t="0" r="r" b="b"/>
                            <a:pathLst>
                              <a:path w="4" h="1620">
                                <a:moveTo>
                                  <a:pt x="0" y="0"/>
                                </a:moveTo>
                                <a:lnTo>
                                  <a:pt x="4" y="1620"/>
                                </a:lnTo>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6" name="Line 59"/>
                        <wps:cNvCnPr/>
                        <wps:spPr bwMode="auto">
                          <a:xfrm>
                            <a:off x="0" y="4008755"/>
                            <a:ext cx="5760085" cy="19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Text Box 60"/>
                        <wps:cNvSpPr txBox="1">
                          <a:spLocks noChangeArrowheads="1"/>
                        </wps:cNvSpPr>
                        <wps:spPr bwMode="auto">
                          <a:xfrm>
                            <a:off x="3085465" y="152400"/>
                            <a:ext cx="822960" cy="276860"/>
                          </a:xfrm>
                          <a:prstGeom prst="rect">
                            <a:avLst/>
                          </a:prstGeom>
                          <a:solidFill>
                            <a:srgbClr val="FFFFFF"/>
                          </a:solidFill>
                          <a:ln w="9525">
                            <a:solidFill>
                              <a:srgbClr val="000000"/>
                            </a:solidFill>
                            <a:miter lim="800000"/>
                            <a:headEnd/>
                            <a:tailEnd/>
                          </a:ln>
                        </wps:spPr>
                        <wps:txbx>
                          <w:txbxContent>
                            <w:p w14:paraId="29B56AFD" w14:textId="77777777" w:rsidR="005B36E8" w:rsidRDefault="005B36E8" w:rsidP="00B83971">
                              <w:pPr>
                                <w:spacing w:before="80"/>
                                <w:rPr>
                                  <w:rFonts w:cs="Arial"/>
                                  <w:sz w:val="11"/>
                                  <w:szCs w:val="12"/>
                                </w:rPr>
                              </w:pPr>
                              <w:r>
                                <w:rPr>
                                  <w:rFonts w:cs="Arial"/>
                                  <w:sz w:val="11"/>
                                  <w:szCs w:val="12"/>
                                </w:rPr>
                                <w:t>Transfer Procedures</w:t>
                              </w:r>
                            </w:p>
                          </w:txbxContent>
                        </wps:txbx>
                        <wps:bodyPr rot="0" vert="horz" wrap="square" lIns="48600" tIns="42120" rIns="48600" bIns="42120" anchor="t" anchorCtr="0" upright="1">
                          <a:noAutofit/>
                        </wps:bodyPr>
                      </wps:wsp>
                      <wps:wsp>
                        <wps:cNvPr id="68" name="Text Box 61"/>
                        <wps:cNvSpPr txBox="1">
                          <a:spLocks noChangeArrowheads="1"/>
                        </wps:cNvSpPr>
                        <wps:spPr bwMode="auto">
                          <a:xfrm>
                            <a:off x="2880360" y="1617980"/>
                            <a:ext cx="860425" cy="259080"/>
                          </a:xfrm>
                          <a:prstGeom prst="rect">
                            <a:avLst/>
                          </a:prstGeom>
                          <a:solidFill>
                            <a:srgbClr val="FFFFFF"/>
                          </a:solidFill>
                          <a:ln w="9525">
                            <a:solidFill>
                              <a:srgbClr val="000000"/>
                            </a:solidFill>
                            <a:miter lim="800000"/>
                            <a:headEnd/>
                            <a:tailEnd/>
                          </a:ln>
                        </wps:spPr>
                        <wps:txbx>
                          <w:txbxContent>
                            <w:p w14:paraId="49FC8B65" w14:textId="77777777" w:rsidR="005B36E8" w:rsidRDefault="005B36E8" w:rsidP="00B83971">
                              <w:pPr>
                                <w:spacing w:before="80"/>
                                <w:rPr>
                                  <w:rFonts w:cs="Arial"/>
                                  <w:sz w:val="11"/>
                                  <w:szCs w:val="12"/>
                                </w:rPr>
                              </w:pPr>
                              <w:r>
                                <w:rPr>
                                  <w:rFonts w:cs="Arial"/>
                                  <w:sz w:val="11"/>
                                  <w:szCs w:val="12"/>
                                </w:rPr>
                                <w:t>Transfer Procedures</w:t>
                              </w:r>
                            </w:p>
                          </w:txbxContent>
                        </wps:txbx>
                        <wps:bodyPr rot="0" vert="horz" wrap="square" lIns="48600" tIns="42120" rIns="48600" bIns="42120" anchor="t" anchorCtr="0" upright="1">
                          <a:noAutofit/>
                        </wps:bodyPr>
                      </wps:wsp>
                      <wps:wsp>
                        <wps:cNvPr id="69" name="Line 62"/>
                        <wps:cNvCnPr/>
                        <wps:spPr bwMode="auto">
                          <a:xfrm flipV="1">
                            <a:off x="3740785" y="1617980"/>
                            <a:ext cx="579120" cy="102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63"/>
                        <wps:cNvCnPr>
                          <a:cxnSpLocks noChangeShapeType="1"/>
                        </wps:cNvCnPr>
                        <wps:spPr bwMode="auto">
                          <a:xfrm rot="16200000">
                            <a:off x="2442210" y="1487805"/>
                            <a:ext cx="216535" cy="659765"/>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Text Box 64"/>
                        <wps:cNvSpPr txBox="1">
                          <a:spLocks noChangeArrowheads="1"/>
                        </wps:cNvSpPr>
                        <wps:spPr bwMode="auto">
                          <a:xfrm>
                            <a:off x="3291205" y="2748915"/>
                            <a:ext cx="822960" cy="271145"/>
                          </a:xfrm>
                          <a:prstGeom prst="rect">
                            <a:avLst/>
                          </a:prstGeom>
                          <a:solidFill>
                            <a:srgbClr val="FFFFFF"/>
                          </a:solidFill>
                          <a:ln w="9525">
                            <a:solidFill>
                              <a:srgbClr val="000000"/>
                            </a:solidFill>
                            <a:miter lim="800000"/>
                            <a:headEnd/>
                            <a:tailEnd/>
                          </a:ln>
                        </wps:spPr>
                        <wps:txbx>
                          <w:txbxContent>
                            <w:p w14:paraId="5D3F63AF" w14:textId="77777777" w:rsidR="005B36E8" w:rsidRDefault="005B36E8" w:rsidP="00B83971">
                              <w:pPr>
                                <w:spacing w:before="80"/>
                                <w:rPr>
                                  <w:rFonts w:cs="Arial"/>
                                  <w:sz w:val="11"/>
                                  <w:szCs w:val="12"/>
                                </w:rPr>
                              </w:pPr>
                              <w:r>
                                <w:rPr>
                                  <w:rFonts w:cs="Arial"/>
                                  <w:sz w:val="11"/>
                                  <w:szCs w:val="12"/>
                                </w:rPr>
                                <w:t>Transfer Procedures</w:t>
                              </w:r>
                            </w:p>
                          </w:txbxContent>
                        </wps:txbx>
                        <wps:bodyPr rot="0" vert="horz" wrap="square" lIns="48600" tIns="42120" rIns="48600" bIns="42120" anchor="t" anchorCtr="0" upright="1">
                          <a:noAutofit/>
                        </wps:bodyPr>
                      </wps:wsp>
                      <wps:wsp>
                        <wps:cNvPr id="72" name="AutoShape 65"/>
                        <wps:cNvCnPr>
                          <a:cxnSpLocks noChangeShapeType="1"/>
                          <a:stCxn id="60" idx="0"/>
                          <a:endCxn id="71" idx="1"/>
                        </wps:cNvCnPr>
                        <wps:spPr bwMode="auto">
                          <a:xfrm rot="16200000">
                            <a:off x="2680335" y="2447290"/>
                            <a:ext cx="173355" cy="1048385"/>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66"/>
                        <wps:cNvCnPr/>
                        <wps:spPr bwMode="auto">
                          <a:xfrm>
                            <a:off x="4114165" y="2851785"/>
                            <a:ext cx="205740" cy="10287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AutoShape 67"/>
                        <wps:cNvCnPr>
                          <a:cxnSpLocks noChangeShapeType="1"/>
                          <a:stCxn id="42" idx="0"/>
                          <a:endCxn id="67" idx="1"/>
                        </wps:cNvCnPr>
                        <wps:spPr bwMode="auto">
                          <a:xfrm rot="16200000">
                            <a:off x="2566035" y="-32385"/>
                            <a:ext cx="196215" cy="842645"/>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AutoShape 68"/>
                        <wps:cNvCnPr>
                          <a:cxnSpLocks noChangeShapeType="1"/>
                          <a:stCxn id="67" idx="3"/>
                          <a:endCxn id="18" idx="0"/>
                        </wps:cNvCnPr>
                        <wps:spPr bwMode="auto">
                          <a:xfrm>
                            <a:off x="3908425" y="290830"/>
                            <a:ext cx="775970" cy="19558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AutoShape 69"/>
                        <wps:cNvSpPr>
                          <a:spLocks noChangeArrowheads="1"/>
                        </wps:cNvSpPr>
                        <wps:spPr bwMode="auto">
                          <a:xfrm>
                            <a:off x="193040" y="4185285"/>
                            <a:ext cx="1028700" cy="61722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Text Box 70"/>
                        <wps:cNvSpPr txBox="1">
                          <a:spLocks noChangeArrowheads="1"/>
                        </wps:cNvSpPr>
                        <wps:spPr bwMode="auto">
                          <a:xfrm>
                            <a:off x="295910" y="4288155"/>
                            <a:ext cx="82296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664C7" w14:textId="77777777" w:rsidR="005B36E8" w:rsidRDefault="005B36E8" w:rsidP="00B83971">
                              <w:pPr>
                                <w:jc w:val="center"/>
                                <w:rPr>
                                  <w:rFonts w:cs="Arial"/>
                                  <w:sz w:val="11"/>
                                  <w:szCs w:val="12"/>
                                </w:rPr>
                              </w:pPr>
                            </w:p>
                            <w:p w14:paraId="0C94FE56" w14:textId="77777777" w:rsidR="005B36E8" w:rsidRDefault="005B36E8" w:rsidP="00B83971">
                              <w:pPr>
                                <w:jc w:val="center"/>
                                <w:rPr>
                                  <w:rFonts w:cs="Arial"/>
                                  <w:sz w:val="11"/>
                                  <w:szCs w:val="12"/>
                                </w:rPr>
                              </w:pPr>
                              <w:r>
                                <w:rPr>
                                  <w:rFonts w:cs="Arial"/>
                                  <w:sz w:val="11"/>
                                  <w:szCs w:val="12"/>
                                </w:rPr>
                                <w:t xml:space="preserve">Programmes/ </w:t>
                              </w:r>
                            </w:p>
                            <w:p w14:paraId="4AEDED20" w14:textId="77777777" w:rsidR="005B36E8" w:rsidRDefault="005B36E8" w:rsidP="00B83971">
                              <w:pPr>
                                <w:jc w:val="center"/>
                                <w:rPr>
                                  <w:rFonts w:cs="Arial"/>
                                  <w:sz w:val="11"/>
                                  <w:szCs w:val="12"/>
                                </w:rPr>
                              </w:pPr>
                              <w:r>
                                <w:rPr>
                                  <w:rFonts w:cs="Arial"/>
                                  <w:sz w:val="11"/>
                                  <w:szCs w:val="12"/>
                                </w:rPr>
                                <w:t>Degrees</w:t>
                              </w:r>
                            </w:p>
                          </w:txbxContent>
                        </wps:txbx>
                        <wps:bodyPr rot="0" vert="horz" wrap="square" lIns="82296" tIns="41148" rIns="82296" bIns="41148" anchor="t" anchorCtr="0" upright="1">
                          <a:noAutofit/>
                        </wps:bodyPr>
                      </wps:wsp>
                      <wps:wsp>
                        <wps:cNvPr id="78" name="Text Box 71"/>
                        <wps:cNvSpPr txBox="1">
                          <a:spLocks noChangeArrowheads="1"/>
                        </wps:cNvSpPr>
                        <wps:spPr bwMode="auto">
                          <a:xfrm>
                            <a:off x="1371600" y="4703445"/>
                            <a:ext cx="1609725" cy="205740"/>
                          </a:xfrm>
                          <a:prstGeom prst="rect">
                            <a:avLst/>
                          </a:prstGeom>
                          <a:solidFill>
                            <a:srgbClr val="FFFFFF"/>
                          </a:solidFill>
                          <a:ln w="9525">
                            <a:solidFill>
                              <a:srgbClr val="000000"/>
                            </a:solidFill>
                            <a:miter lim="800000"/>
                            <a:headEnd/>
                            <a:tailEnd/>
                          </a:ln>
                        </wps:spPr>
                        <wps:txbx>
                          <w:txbxContent>
                            <w:p w14:paraId="620F4765" w14:textId="77777777" w:rsidR="005B36E8" w:rsidRDefault="005B36E8" w:rsidP="00B83971">
                              <w:pPr>
                                <w:rPr>
                                  <w:rFonts w:cs="Arial"/>
                                  <w:sz w:val="11"/>
                                  <w:szCs w:val="12"/>
                                </w:rPr>
                              </w:pPr>
                              <w:r>
                                <w:rPr>
                                  <w:rFonts w:cs="Arial"/>
                                  <w:sz w:val="11"/>
                                  <w:szCs w:val="12"/>
                                </w:rPr>
                                <w:t>First degree</w:t>
                              </w:r>
                            </w:p>
                          </w:txbxContent>
                        </wps:txbx>
                        <wps:bodyPr rot="0" vert="horz" wrap="square" lIns="82296" tIns="41148" rIns="82296" bIns="41148" anchor="t" anchorCtr="0" upright="1">
                          <a:noAutofit/>
                        </wps:bodyPr>
                      </wps:wsp>
                      <wps:wsp>
                        <wps:cNvPr id="79" name="Text Box 72"/>
                        <wps:cNvSpPr txBox="1">
                          <a:spLocks noChangeArrowheads="1"/>
                        </wps:cNvSpPr>
                        <wps:spPr bwMode="auto">
                          <a:xfrm>
                            <a:off x="2880360" y="4806315"/>
                            <a:ext cx="1062355" cy="205740"/>
                          </a:xfrm>
                          <a:prstGeom prst="rect">
                            <a:avLst/>
                          </a:prstGeom>
                          <a:solidFill>
                            <a:srgbClr val="FFFFFF"/>
                          </a:solidFill>
                          <a:ln w="9525">
                            <a:solidFill>
                              <a:srgbClr val="000000"/>
                            </a:solidFill>
                            <a:miter lim="800000"/>
                            <a:headEnd/>
                            <a:tailEnd/>
                          </a:ln>
                        </wps:spPr>
                        <wps:txbx>
                          <w:txbxContent>
                            <w:p w14:paraId="5EEBC6BA" w14:textId="77777777" w:rsidR="005B36E8" w:rsidRDefault="005B36E8" w:rsidP="00B83971">
                              <w:pPr>
                                <w:rPr>
                                  <w:rFonts w:cs="Arial"/>
                                  <w:sz w:val="14"/>
                                  <w:szCs w:val="16"/>
                                </w:rPr>
                              </w:pPr>
                              <w:r>
                                <w:rPr>
                                  <w:rFonts w:cs="Arial"/>
                                  <w:sz w:val="11"/>
                                  <w:szCs w:val="12"/>
                                </w:rPr>
                                <w:t>Second degree</w:t>
                              </w:r>
                            </w:p>
                          </w:txbxContent>
                        </wps:txbx>
                        <wps:bodyPr rot="0" vert="horz" wrap="square" lIns="82296" tIns="41148" rIns="82296" bIns="41148" anchor="t" anchorCtr="0" upright="1">
                          <a:noAutofit/>
                        </wps:bodyPr>
                      </wps:wsp>
                      <wps:wsp>
                        <wps:cNvPr id="80" name="AutoShape 73"/>
                        <wps:cNvCnPr>
                          <a:cxnSpLocks noChangeShapeType="1"/>
                          <a:stCxn id="79" idx="3"/>
                          <a:endCxn id="15" idx="2"/>
                        </wps:cNvCnPr>
                        <wps:spPr bwMode="auto">
                          <a:xfrm flipV="1">
                            <a:off x="3942715" y="4439920"/>
                            <a:ext cx="760730" cy="46926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Text Box 74"/>
                        <wps:cNvSpPr txBox="1">
                          <a:spLocks noChangeArrowheads="1"/>
                        </wps:cNvSpPr>
                        <wps:spPr bwMode="auto">
                          <a:xfrm>
                            <a:off x="3085465" y="4497705"/>
                            <a:ext cx="822960" cy="274955"/>
                          </a:xfrm>
                          <a:prstGeom prst="rect">
                            <a:avLst/>
                          </a:prstGeom>
                          <a:solidFill>
                            <a:srgbClr val="FFFFFF"/>
                          </a:solidFill>
                          <a:ln w="9525">
                            <a:solidFill>
                              <a:srgbClr val="000000"/>
                            </a:solidFill>
                            <a:miter lim="800000"/>
                            <a:headEnd/>
                            <a:tailEnd/>
                          </a:ln>
                        </wps:spPr>
                        <wps:txbx>
                          <w:txbxContent>
                            <w:p w14:paraId="56C137C8" w14:textId="77777777" w:rsidR="005B36E8" w:rsidRDefault="005B36E8" w:rsidP="00B83971">
                              <w:pPr>
                                <w:spacing w:before="80"/>
                                <w:rPr>
                                  <w:rFonts w:cs="Arial"/>
                                  <w:sz w:val="11"/>
                                  <w:szCs w:val="12"/>
                                </w:rPr>
                              </w:pPr>
                              <w:r>
                                <w:rPr>
                                  <w:rFonts w:cs="Arial"/>
                                  <w:sz w:val="11"/>
                                  <w:szCs w:val="12"/>
                                </w:rPr>
                                <w:t>Transfer Procedures</w:t>
                              </w:r>
                            </w:p>
                          </w:txbxContent>
                        </wps:txbx>
                        <wps:bodyPr rot="0" vert="horz" wrap="square" lIns="48600" tIns="42120" rIns="48600" bIns="42120" anchor="t" anchorCtr="0" upright="1">
                          <a:noAutofit/>
                        </wps:bodyPr>
                      </wps:wsp>
                      <wps:wsp>
                        <wps:cNvPr id="82" name="AutoShape 75"/>
                        <wps:cNvCnPr>
                          <a:cxnSpLocks noChangeShapeType="1"/>
                          <a:stCxn id="78" idx="0"/>
                          <a:endCxn id="81" idx="1"/>
                        </wps:cNvCnPr>
                        <wps:spPr bwMode="auto">
                          <a:xfrm flipV="1">
                            <a:off x="2176780" y="4635500"/>
                            <a:ext cx="908685" cy="679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AutoShape 76"/>
                        <wps:cNvCnPr>
                          <a:cxnSpLocks noChangeShapeType="1"/>
                          <a:stCxn id="81" idx="3"/>
                          <a:endCxn id="15" idx="2"/>
                        </wps:cNvCnPr>
                        <wps:spPr bwMode="auto">
                          <a:xfrm flipV="1">
                            <a:off x="3908425" y="4439920"/>
                            <a:ext cx="795020" cy="19558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w14:anchorId="25DDE248" id="Zeichenbereich 84" o:spid="_x0000_s1026" editas="canvas" style="position:absolute;margin-left:0;margin-top:0;width:453.55pt;height:394.65pt;z-index:251659264;mso-position-horizontal-relative:char;mso-position-vertical-relative:line" coordsize="57600,5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00;height:50120;visibility:visible;mso-wrap-style:square" stroked="t">
                  <v:fill o:detectmouseclick="t"/>
                  <v:path o:connecttype="none"/>
                </v:shape>
                <v:line id="Line 4" o:spid="_x0000_s1028" style="position:absolute;visibility:visible;mso-wrap-style:square" from="27813,25628" to="32893,25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5" o:spid="_x0000_s1029" style="position:absolute;flip:y;visibility:visible;mso-wrap-style:square" from="33940,36753" to="43199,3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znsQAAADbAAAADwAAAGRycy9kb3ducmV2LnhtbESPT2vCQBDF7wW/wzJCL6FuVCg2dRVt&#10;FYTiwT8Hj0N2mgSzsyE71fjtXUHobYb3fm/eTOedq9WF2lB5NjAcpKCIc28rLgwcD+u3CaggyBZr&#10;z2TgRgHms97LFDPrr7yjy14KFUM4ZGigFGkyrUNeksMw8A1x1H5961Di2hbatniN4a7WozR91w4r&#10;jhdKbOirpPy8/3OxxnrL3+NxsnQ6ST5odZKfVIsxr/1u8QlKqJN/85Pe2MiN4PFLHEDP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bOexAAAANsAAAAPAAAAAAAAAAAA&#10;AAAAAKECAABkcnMvZG93bnJldi54bWxQSwUGAAAAAAQABAD5AAAAkgMAAAAA&#10;">
                  <v:stroke endarrow="block"/>
                </v:line>
                <v:line id="Line 6" o:spid="_x0000_s1030" style="position:absolute;visibility:visible;mso-wrap-style:square" from="37026,14122" to="43199,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shapetype id="_x0000_t202" coordsize="21600,21600" o:spt="202" path="m,l,21600r21600,l21600,xe">
                  <v:stroke joinstyle="miter"/>
                  <v:path gradientshapeok="t" o:connecttype="rect"/>
                </v:shapetype>
                <v:shape id="Text Box 7" o:spid="_x0000_s1031" type="#_x0000_t202" style="position:absolute;left:13716;top:41890;width:25146;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EJMAA&#10;AADbAAAADwAAAGRycy9kb3ducmV2LnhtbERPS4vCMBC+C/sfwix4s+nK6kptFBEWBE8+YK9DM7a1&#10;zaTbxLb+eyMI3ubje066HkwtOmpdaVnBVxSDIM6sLjlXcD79ThYgnEfWWFsmBXdysF59jFJMtO35&#10;QN3R5yKEsEtQQeF9k0jpsoIMusg2xIG72NagD7DNpW6xD+GmltM4nkuDJYeGAhvaFpRVx5tRsBv+&#10;6p9Zs/m3XXXCbbzPr7rslRp/DpslCE+Df4tf7p0O87/h+Us4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EJMAAAADbAAAADwAAAAAAAAAAAAAAAACYAgAAZHJzL2Rvd25y&#10;ZXYueG1sUEsFBgAAAAAEAAQA9QAAAIUDAAAAAA==&#10;">
                  <v:textbox inset="6.48pt,3.24pt,6.48pt,3.24pt">
                    <w:txbxContent>
                      <w:p w14:paraId="34A7567B" w14:textId="77777777" w:rsidR="005B36E8" w:rsidRDefault="005B36E8" w:rsidP="00B83971">
                        <w:pPr>
                          <w:rPr>
                            <w:rFonts w:cs="Arial"/>
                            <w:sz w:val="11"/>
                            <w:szCs w:val="12"/>
                          </w:rPr>
                        </w:pPr>
                        <w:r>
                          <w:rPr>
                            <w:rFonts w:cs="Arial"/>
                            <w:sz w:val="11"/>
                            <w:szCs w:val="12"/>
                          </w:rPr>
                          <w:t>Integrated/long (One-Tier) Programmes</w:t>
                        </w:r>
                      </w:p>
                    </w:txbxContent>
                  </v:textbox>
                </v:shape>
                <v:shape id="Text Box 8" o:spid="_x0000_s1032" type="#_x0000_t202" style="position:absolute;left:43434;top:42392;width:7200;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hv7wA&#10;AADbAAAADwAAAGRycy9kb3ducmV2LnhtbERPyQrCMBC9C/5DGMGbpgouVKOIIAieXMDr0IxttZnU&#10;Jrb1740geJvHW2e5bk0haqpcblnBaBiBIE6szjlVcDnvBnMQziNrLCyTgjc5WK+6nSXG2jZ8pPrk&#10;UxFC2MWoIPO+jKV0SUYG3dCWxIG72cqgD7BKpa6wCeGmkOMomkqDOYeGDEvaZpQ8Ti+jYN9ei9mk&#10;3Dxt/TjjNjqkd503SvV77WYBwlPr/+Kfe6/D/Al8fwkHyN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AAyG/vAAAANsAAAAPAAAAAAAAAAAAAAAAAJgCAABkcnMvZG93bnJldi54&#10;bWxQSwUGAAAAAAQABAD1AAAAgQMAAAAA&#10;">
                  <v:textbox inset="6.48pt,3.24pt,6.48pt,3.24pt">
                    <w:txbxContent>
                      <w:p w14:paraId="220C6286" w14:textId="77777777" w:rsidR="005B36E8" w:rsidRDefault="005B36E8" w:rsidP="00B83971">
                        <w:pPr>
                          <w:rPr>
                            <w:rFonts w:cs="Arial"/>
                            <w:sz w:val="11"/>
                            <w:szCs w:val="12"/>
                          </w:rPr>
                        </w:pPr>
                        <w:r>
                          <w:rPr>
                            <w:rFonts w:cs="Arial"/>
                            <w:sz w:val="11"/>
                            <w:szCs w:val="12"/>
                          </w:rPr>
                          <w:t>Doctorate</w:t>
                        </w:r>
                      </w:p>
                    </w:txbxContent>
                  </v:textbox>
                </v:shape>
                <v:line id="Line 9" o:spid="_x0000_s1033" style="position:absolute;flip:y;visibility:visible;mso-wrap-style:square" from="38862,43154" to="43434,43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shape id="Text Box 10" o:spid="_x0000_s1034" type="#_x0000_t202" style="position:absolute;left:32912;top:24409;width:822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xd3MEA&#10;AADbAAAADwAAAGRycy9kb3ducmV2LnhtbERPTWvCQBC9F/wPywjemo2CSYiuIkJBCxYaC70O2TEJ&#10;ZmdDdpuk/fVdodDbPN7nbPeTacVAvWssK1hGMQji0uqGKwUf15fnDITzyBpby6Tgmxzsd7OnLeba&#10;jvxOQ+ErEULY5aig9r7LpXRlTQZdZDviwN1sb9AH2FdS9ziGcNPKVRwn0mDDoaHGjo41lffiyyi4&#10;pg2nnossGVbrz583ej23F1RqMZ8OGxCeJv8v/nOfdJifwuOXcI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8XdzBAAAA2wAAAA8AAAAAAAAAAAAAAAAAmAIAAGRycy9kb3du&#10;cmV2LnhtbFBLBQYAAAAABAAEAPUAAACGAwAAAAA=&#10;">
                  <v:textbox inset="1.35mm,1.17mm,1.35mm,1.17mm">
                    <w:txbxContent>
                      <w:p w14:paraId="53AFB3D4" w14:textId="77777777" w:rsidR="005B36E8" w:rsidRDefault="005B36E8" w:rsidP="00B83971">
                        <w:pPr>
                          <w:spacing w:before="80"/>
                          <w:rPr>
                            <w:rFonts w:cs="Arial"/>
                            <w:sz w:val="11"/>
                            <w:szCs w:val="12"/>
                          </w:rPr>
                        </w:pPr>
                        <w:r>
                          <w:rPr>
                            <w:rFonts w:cs="Arial"/>
                            <w:sz w:val="11"/>
                            <w:szCs w:val="12"/>
                          </w:rPr>
                          <w:t>Transfer Procedures</w:t>
                        </w:r>
                      </w:p>
                    </w:txbxContent>
                  </v:textbox>
                </v:shape>
                <v:shape id="Text Box 11" o:spid="_x0000_s1035" type="#_x0000_t202" style="position:absolute;left:43199;top:4864;width:7289;height:14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OIcIA&#10;AADbAAAADwAAAGRycy9kb3ducmV2LnhtbESPT4vCQAzF7wt+hyGCt+3UBXWpjiLCgrAn/4DX0Mm2&#10;1U6mdmbb+u3NQfCW8F7e+2W1GVytOmpD5dnANElBEefeVlwYOJ9+Pr9BhYhssfZMBh4UYLMefaww&#10;s77nA3XHWCgJ4ZChgTLGJtM65CU5DIlviEX7863DKGtbaNtiL+Gu1l9pOtcOK5aGEhvalZTfjv/O&#10;wH641ItZs7377nbCXfpbXG3VGzMZD9slqEhDfJtf13sr+AIrv8gAe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Ao4hwgAAANsAAAAPAAAAAAAAAAAAAAAAAJgCAABkcnMvZG93&#10;bnJldi54bWxQSwUGAAAAAAQABAD1AAAAhwMAAAAA&#10;">
                  <v:textbox inset="6.48pt,3.24pt,6.48pt,3.24pt">
                    <w:txbxContent>
                      <w:p w14:paraId="15449977" w14:textId="77777777" w:rsidR="005B36E8" w:rsidRDefault="005B36E8" w:rsidP="00B83971">
                        <w:pPr>
                          <w:jc w:val="center"/>
                          <w:rPr>
                            <w:rFonts w:cs="Arial"/>
                            <w:b/>
                            <w:sz w:val="11"/>
                            <w:szCs w:val="12"/>
                            <w:lang w:val="en-GB"/>
                          </w:rPr>
                        </w:pPr>
                      </w:p>
                      <w:p w14:paraId="03C01432" w14:textId="77777777" w:rsidR="005B36E8" w:rsidRDefault="005B36E8" w:rsidP="00B83971">
                        <w:pPr>
                          <w:jc w:val="center"/>
                          <w:rPr>
                            <w:rFonts w:cs="Arial"/>
                            <w:b/>
                            <w:sz w:val="11"/>
                            <w:szCs w:val="12"/>
                            <w:lang w:val="en-GB"/>
                          </w:rPr>
                        </w:pPr>
                      </w:p>
                      <w:p w14:paraId="7AD36AD9" w14:textId="77777777" w:rsidR="005B36E8" w:rsidRDefault="005B36E8" w:rsidP="00B83971">
                        <w:pPr>
                          <w:jc w:val="center"/>
                          <w:rPr>
                            <w:rFonts w:cs="Arial"/>
                            <w:b/>
                            <w:sz w:val="11"/>
                            <w:szCs w:val="12"/>
                            <w:lang w:val="en-GB"/>
                          </w:rPr>
                        </w:pPr>
                      </w:p>
                      <w:p w14:paraId="1BB6F8E0" w14:textId="77777777" w:rsidR="005B36E8" w:rsidRDefault="005B36E8" w:rsidP="00B83971">
                        <w:pPr>
                          <w:jc w:val="center"/>
                          <w:rPr>
                            <w:rFonts w:cs="Arial"/>
                            <w:b/>
                            <w:sz w:val="11"/>
                            <w:szCs w:val="12"/>
                            <w:lang w:val="en-GB"/>
                          </w:rPr>
                        </w:pPr>
                      </w:p>
                      <w:p w14:paraId="55766E88" w14:textId="77777777" w:rsidR="005B36E8" w:rsidRDefault="005B36E8" w:rsidP="00B83971">
                        <w:pPr>
                          <w:jc w:val="center"/>
                          <w:rPr>
                            <w:rFonts w:cs="Arial"/>
                            <w:b/>
                            <w:sz w:val="11"/>
                            <w:szCs w:val="12"/>
                            <w:lang w:val="en-GB"/>
                          </w:rPr>
                        </w:pPr>
                        <w:r>
                          <w:rPr>
                            <w:rFonts w:cs="Arial"/>
                            <w:b/>
                            <w:sz w:val="11"/>
                            <w:szCs w:val="12"/>
                            <w:lang w:val="en-GB"/>
                          </w:rPr>
                          <w:t>Doctorate</w:t>
                        </w:r>
                      </w:p>
                      <w:p w14:paraId="3B7B4A59" w14:textId="77777777" w:rsidR="005B36E8" w:rsidRDefault="005B36E8" w:rsidP="00B83971">
                        <w:pPr>
                          <w:jc w:val="center"/>
                          <w:rPr>
                            <w:rFonts w:cs="Arial"/>
                            <w:b/>
                            <w:sz w:val="11"/>
                            <w:szCs w:val="12"/>
                            <w:lang w:val="en-GB"/>
                          </w:rPr>
                        </w:pPr>
                        <w:r>
                          <w:rPr>
                            <w:rFonts w:cs="Arial"/>
                            <w:b/>
                            <w:sz w:val="11"/>
                            <w:szCs w:val="12"/>
                            <w:lang w:val="en-GB"/>
                          </w:rPr>
                          <w:t>(Dr.)</w:t>
                        </w:r>
                      </w:p>
                      <w:p w14:paraId="03E0043D" w14:textId="77777777" w:rsidR="005B36E8" w:rsidRDefault="005B36E8" w:rsidP="00B83971">
                        <w:pPr>
                          <w:jc w:val="center"/>
                          <w:rPr>
                            <w:rFonts w:cs="Arial"/>
                            <w:sz w:val="11"/>
                            <w:szCs w:val="12"/>
                            <w:lang w:val="en-GB"/>
                          </w:rPr>
                        </w:pPr>
                      </w:p>
                      <w:p w14:paraId="440F4BB6" w14:textId="77777777" w:rsidR="005B36E8" w:rsidRDefault="005B36E8" w:rsidP="00B83971">
                        <w:pPr>
                          <w:jc w:val="center"/>
                          <w:rPr>
                            <w:rFonts w:cs="Arial"/>
                            <w:sz w:val="11"/>
                            <w:szCs w:val="12"/>
                            <w:lang w:val="en-GB"/>
                          </w:rPr>
                        </w:pPr>
                      </w:p>
                      <w:p w14:paraId="19D85DC3" w14:textId="77777777" w:rsidR="005B36E8" w:rsidRDefault="005B36E8" w:rsidP="00B83971">
                        <w:pPr>
                          <w:jc w:val="center"/>
                          <w:rPr>
                            <w:rFonts w:cs="Arial"/>
                            <w:sz w:val="11"/>
                            <w:szCs w:val="12"/>
                            <w:lang w:val="en-GB"/>
                          </w:rPr>
                        </w:pPr>
                        <w:r>
                          <w:rPr>
                            <w:rFonts w:cs="Arial"/>
                            <w:sz w:val="11"/>
                            <w:szCs w:val="12"/>
                            <w:lang w:val="en-GB"/>
                          </w:rPr>
                          <w:t xml:space="preserve">(Thesis research; may include formal course work) </w:t>
                        </w:r>
                      </w:p>
                    </w:txbxContent>
                  </v:textbox>
                </v:shape>
                <v:shape id="Text Box 12" o:spid="_x0000_s1036" type="#_x0000_t202" style="position:absolute;left:13373;top:24409;width:1710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4rusAA&#10;AADbAAAADwAAAGRycy9kb3ducmV2LnhtbERPS4vCMBC+C/sfwix4s+kKq2ttFBEWBE8+YK9DM7a1&#10;zaTbxLb+eyMI3ubje066HkwtOmpdaVnBVxSDIM6sLjlXcD79Tn5AOI+ssbZMCu7kYL36GKWYaNvz&#10;gbqjz0UIYZeggsL7JpHSZQUZdJFtiAN3sa1BH2CbS91iH8JNLadxPJMGSw4NBTa0LSirjjejYDf8&#10;1fPvZvNvu+qE23ifX3XZKzX+HDZLEJ4G/xa/3Dsd5i/g+Us4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4rusAAAADbAAAADwAAAAAAAAAAAAAAAACYAgAAZHJzL2Rvd25y&#10;ZXYueG1sUEsFBgAAAAAEAAQA9QAAAIUDAAAAAA==&#10;">
                  <v:textbox inset="6.48pt,3.24pt,6.48pt,3.24pt">
                    <w:txbxContent>
                      <w:p w14:paraId="1C365DFD" w14:textId="77777777" w:rsidR="005B36E8" w:rsidRDefault="005B36E8" w:rsidP="00B83971">
                        <w:pPr>
                          <w:rPr>
                            <w:rFonts w:cs="Arial"/>
                            <w:sz w:val="11"/>
                            <w:szCs w:val="12"/>
                          </w:rPr>
                        </w:pPr>
                        <w:r>
                          <w:rPr>
                            <w:rFonts w:cs="Arial"/>
                            <w:i/>
                            <w:sz w:val="11"/>
                            <w:szCs w:val="12"/>
                          </w:rPr>
                          <w:t>Diplom</w:t>
                        </w:r>
                        <w:r>
                          <w:rPr>
                            <w:rFonts w:cs="Arial"/>
                            <w:sz w:val="11"/>
                            <w:szCs w:val="12"/>
                          </w:rPr>
                          <w:t xml:space="preserve"> (FH) degree [4 Jyears]</w:t>
                        </w:r>
                      </w:p>
                    </w:txbxContent>
                  </v:textbox>
                </v:shape>
                <v:shape id="Text Box 13" o:spid="_x0000_s1037" type="#_x0000_t202" style="position:absolute;left:13373;top:35718;width:25489;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hImrwA&#10;AADbAAAADwAAAGRycy9kb3ducmV2LnhtbERPyQrCMBC9C/5DGMGbTRVcqEYRQRA8uYDXoRnbajOp&#10;TWzr35uD4PHx9tWmM6VoqHaFZQXjKAZBnFpdcKbgetmPFiCcR9ZYWiYFH3KwWfd7K0y0bflEzdln&#10;IoSwS1BB7n2VSOnSnAy6yFbEgbvb2qAPsM6krrEN4aaUkzieSYMFh4YcK9rllD7Pb6Pg0N3K+bTa&#10;vmzzvOAuPmYPXbRKDQfddgnCU+f/4p/7o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GEiavAAAANsAAAAPAAAAAAAAAAAAAAAAAJgCAABkcnMvZG93bnJldi54&#10;bWxQSwUGAAAAAAQABAD1AAAAgQMAAAAA&#10;">
                  <v:textbox inset="6.48pt,3.24pt,6.48pt,3.24pt">
                    <w:txbxContent>
                      <w:p w14:paraId="2F40F1D1" w14:textId="77777777" w:rsidR="005B36E8" w:rsidRDefault="005B36E8" w:rsidP="00B83971">
                        <w:pPr>
                          <w:rPr>
                            <w:rFonts w:cs="Arial"/>
                            <w:sz w:val="11"/>
                            <w:szCs w:val="12"/>
                            <w:lang w:val="en-GB"/>
                          </w:rPr>
                        </w:pPr>
                        <w:r>
                          <w:rPr>
                            <w:rFonts w:cs="Arial"/>
                            <w:i/>
                            <w:sz w:val="11"/>
                            <w:szCs w:val="12"/>
                            <w:lang w:val="en-GB"/>
                          </w:rPr>
                          <w:t>Diplom &amp; M.A.</w:t>
                        </w:r>
                        <w:r>
                          <w:rPr>
                            <w:rFonts w:cs="Arial"/>
                            <w:sz w:val="11"/>
                            <w:szCs w:val="12"/>
                            <w:lang w:val="en-GB"/>
                          </w:rPr>
                          <w:t xml:space="preserve"> degree, Certificates, certified examinations </w:t>
                        </w:r>
                      </w:p>
                      <w:p w14:paraId="69899B64" w14:textId="77777777" w:rsidR="005B36E8" w:rsidRDefault="005B36E8" w:rsidP="00B83971">
                        <w:pPr>
                          <w:rPr>
                            <w:rFonts w:cs="Arial"/>
                            <w:sz w:val="11"/>
                            <w:szCs w:val="12"/>
                            <w:lang w:val="en-GB"/>
                          </w:rPr>
                        </w:pPr>
                        <w:r>
                          <w:rPr>
                            <w:rFonts w:cs="Arial"/>
                            <w:sz w:val="11"/>
                            <w:szCs w:val="12"/>
                            <w:lang w:val="en-GB"/>
                          </w:rPr>
                          <w:t>[4.5 years]</w:t>
                        </w:r>
                      </w:p>
                    </w:txbxContent>
                  </v:textbox>
                </v:shape>
                <v:shape id="Text Box 14" o:spid="_x0000_s1038" type="#_x0000_t202" style="position:absolute;left:43199;top:29546;width:7296;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tAb8A&#10;AADbAAAADwAAAGRycy9kb3ducmV2LnhtbESPSwvCMBCE74L/IazgTVMFH1SjiCAInnyA16VZ22qz&#10;qU1s6783guBxmJlvmOW6NYWoqXK5ZQWjYQSCOLE651TB5bwbzEE4j6yxsEwK3uRgvep2lhhr2/CR&#10;6pNPRYCwi1FB5n0ZS+mSjAy6oS2Jg3ezlUEfZJVKXWET4KaQ4yiaSoM5h4UMS9pmlDxOL6Ng316L&#10;2aTcPG39OOM2OqR3nTdK9XvtZgHCU+v/4V97rxWMR/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VO0BvwAAANsAAAAPAAAAAAAAAAAAAAAAAJgCAABkcnMvZG93bnJl&#10;di54bWxQSwUGAAAAAAQABAD1AAAAhAMAAAAA&#10;">
                  <v:textbox inset="6.48pt,3.24pt,6.48pt,3.24pt">
                    <w:txbxContent>
                      <w:p w14:paraId="32C92DA0" w14:textId="77777777" w:rsidR="005B36E8" w:rsidRDefault="005B36E8" w:rsidP="00B83971">
                        <w:pPr>
                          <w:jc w:val="center"/>
                          <w:rPr>
                            <w:rFonts w:ascii="FrutigerNext LT RegularCn" w:hAnsi="FrutigerNext LT RegularCn"/>
                            <w:sz w:val="14"/>
                            <w:szCs w:val="16"/>
                          </w:rPr>
                        </w:pPr>
                      </w:p>
                      <w:p w14:paraId="6AE827F1" w14:textId="77777777" w:rsidR="005B36E8" w:rsidRDefault="005B36E8" w:rsidP="00B83971">
                        <w:pPr>
                          <w:jc w:val="center"/>
                          <w:rPr>
                            <w:rFonts w:ascii="FrutigerNext LT RegularCn" w:hAnsi="FrutigerNext LT RegularCn"/>
                            <w:sz w:val="14"/>
                            <w:szCs w:val="16"/>
                          </w:rPr>
                        </w:pPr>
                      </w:p>
                      <w:p w14:paraId="67513A11" w14:textId="77777777" w:rsidR="005B36E8" w:rsidRDefault="005B36E8" w:rsidP="00B83971">
                        <w:pPr>
                          <w:jc w:val="center"/>
                          <w:rPr>
                            <w:rFonts w:cs="Arial"/>
                            <w:b/>
                            <w:sz w:val="11"/>
                            <w:szCs w:val="12"/>
                          </w:rPr>
                        </w:pPr>
                        <w:r>
                          <w:rPr>
                            <w:rFonts w:cs="Arial"/>
                            <w:b/>
                            <w:sz w:val="11"/>
                            <w:szCs w:val="12"/>
                          </w:rPr>
                          <w:t>Doctorate</w:t>
                        </w:r>
                      </w:p>
                      <w:p w14:paraId="322D7F36" w14:textId="77777777" w:rsidR="005B36E8" w:rsidRDefault="005B36E8" w:rsidP="00B83971">
                        <w:pPr>
                          <w:jc w:val="center"/>
                          <w:rPr>
                            <w:rFonts w:ascii="FrutigerNext LT RegularCn" w:hAnsi="FrutigerNext LT RegularCn"/>
                            <w:b/>
                            <w:sz w:val="11"/>
                            <w:szCs w:val="12"/>
                          </w:rPr>
                        </w:pPr>
                        <w:r>
                          <w:rPr>
                            <w:rFonts w:cs="Arial"/>
                            <w:b/>
                            <w:sz w:val="11"/>
                            <w:szCs w:val="12"/>
                          </w:rPr>
                          <w:t>(Dr.)</w:t>
                        </w:r>
                      </w:p>
                    </w:txbxContent>
                  </v:textbox>
                </v:shape>
                <v:group id="Group 15" o:spid="_x0000_s1039" style="position:absolute;left:1028;top:4864;width:11316;height:10287" coordorigin="1555,1959" coordsize="198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16" o:spid="_x0000_s1040" type="#_x0000_t202" style="position:absolute;left:1555;top:1959;width:198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ViL8A&#10;AADbAAAADwAAAGRycy9kb3ducmV2LnhtbESPzarCMBSE98J9h3AuuLPprSBSjXIpCK4Ef8DtoTm2&#10;1eakJNHWtzeC4HKY+WaY5XowrXiQ841lBX9JCoK4tLrhSsHpuJnMQfiArLG1TAqe5GG9+hktMde2&#10;5z09DqESsYR9jgrqELpcSl/WZNAntiOO3sU6gyFKV0ntsI/lppVZms6kwYbjQo0dFTWVt8PdKLhe&#10;SjdFn50ycw543/VFxAulxr/D/wJEoCF8wx96qxVkU3h/iT9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cRWIvwAAANsAAAAPAAAAAAAAAAAAAAAAAJgCAABkcnMvZG93bnJl&#10;di54bWxQSwUGAAAAAAQABAD1AAAAhAMAAAAA&#10;" filled="f" stroked="f">
                    <v:textbox inset="6.48pt,3.24pt,6.48pt,3.24pt">
                      <w:txbxContent>
                        <w:p w14:paraId="46867185" w14:textId="77777777" w:rsidR="005B36E8" w:rsidRDefault="005B36E8" w:rsidP="00B83971">
                          <w:pPr>
                            <w:jc w:val="center"/>
                            <w:rPr>
                              <w:rFonts w:cs="Arial"/>
                              <w:sz w:val="13"/>
                              <w:szCs w:val="14"/>
                              <w:lang w:val="en-GB"/>
                            </w:rPr>
                          </w:pPr>
                          <w:r>
                            <w:rPr>
                              <w:rFonts w:cs="Arial"/>
                              <w:sz w:val="13"/>
                              <w:szCs w:val="14"/>
                              <w:lang w:val="en-GB"/>
                            </w:rPr>
                            <w:t xml:space="preserve">UNIVERSITIES </w:t>
                          </w:r>
                          <w:r>
                            <w:rPr>
                              <w:rFonts w:cs="Arial"/>
                              <w:sz w:val="13"/>
                              <w:szCs w:val="14"/>
                              <w:lang w:val="en-GB"/>
                            </w:rPr>
                            <w:br/>
                            <w:t>(</w:t>
                          </w:r>
                          <w:r>
                            <w:rPr>
                              <w:rFonts w:cs="Arial"/>
                              <w:i/>
                              <w:sz w:val="13"/>
                              <w:szCs w:val="14"/>
                              <w:lang w:val="en-GB"/>
                            </w:rPr>
                            <w:t>Universitäten</w:t>
                          </w:r>
                          <w:r>
                            <w:rPr>
                              <w:rFonts w:cs="Arial"/>
                              <w:sz w:val="13"/>
                              <w:szCs w:val="14"/>
                              <w:lang w:val="en-GB"/>
                            </w:rPr>
                            <w:t>) &amp;</w:t>
                          </w:r>
                        </w:p>
                        <w:p w14:paraId="2EBDC725" w14:textId="77777777" w:rsidR="005B36E8" w:rsidRDefault="005B36E8" w:rsidP="00B83971">
                          <w:pPr>
                            <w:jc w:val="center"/>
                            <w:rPr>
                              <w:rFonts w:cs="Arial"/>
                              <w:sz w:val="13"/>
                              <w:szCs w:val="14"/>
                              <w:lang w:val="en-GB"/>
                            </w:rPr>
                          </w:pPr>
                          <w:r>
                            <w:rPr>
                              <w:rFonts w:cs="Arial"/>
                              <w:sz w:val="13"/>
                              <w:szCs w:val="14"/>
                              <w:lang w:val="en-GB"/>
                            </w:rPr>
                            <w:t>SPECIALISED INSTITUTIONS</w:t>
                          </w:r>
                        </w:p>
                        <w:p w14:paraId="418DA963" w14:textId="77777777" w:rsidR="005B36E8" w:rsidRDefault="005B36E8" w:rsidP="00B83971">
                          <w:pPr>
                            <w:jc w:val="center"/>
                            <w:rPr>
                              <w:rFonts w:cs="Arial"/>
                              <w:sz w:val="13"/>
                              <w:szCs w:val="14"/>
                              <w:lang w:val="en-GB"/>
                            </w:rPr>
                          </w:pPr>
                          <w:r>
                            <w:rPr>
                              <w:rFonts w:cs="Arial"/>
                              <w:sz w:val="13"/>
                              <w:szCs w:val="14"/>
                              <w:lang w:val="en-GB"/>
                            </w:rPr>
                            <w:t>of university standing</w:t>
                          </w:r>
                        </w:p>
                        <w:p w14:paraId="72A817B9" w14:textId="77777777" w:rsidR="005B36E8" w:rsidRDefault="005B36E8" w:rsidP="00B83971">
                          <w:pPr>
                            <w:jc w:val="center"/>
                            <w:rPr>
                              <w:rFonts w:cs="Arial"/>
                              <w:i/>
                              <w:sz w:val="4"/>
                              <w:szCs w:val="4"/>
                            </w:rPr>
                          </w:pPr>
                          <w:r>
                            <w:rPr>
                              <w:rFonts w:cs="Arial"/>
                              <w:sz w:val="13"/>
                              <w:szCs w:val="14"/>
                            </w:rPr>
                            <w:t>(</w:t>
                          </w:r>
                          <w:r>
                            <w:rPr>
                              <w:rFonts w:cs="Arial"/>
                              <w:i/>
                              <w:sz w:val="13"/>
                              <w:szCs w:val="14"/>
                            </w:rPr>
                            <w:t>Theologische und Pädagogische Hochschulen)</w:t>
                          </w:r>
                        </w:p>
                        <w:p w14:paraId="35A30F77" w14:textId="77777777" w:rsidR="005B36E8" w:rsidRDefault="005B36E8" w:rsidP="00B83971">
                          <w:pPr>
                            <w:jc w:val="center"/>
                            <w:rPr>
                              <w:rFonts w:cs="Arial"/>
                              <w:sz w:val="4"/>
                              <w:szCs w:val="4"/>
                            </w:rPr>
                          </w:pPr>
                        </w:p>
                        <w:p w14:paraId="4B951A6D" w14:textId="77777777" w:rsidR="005B36E8" w:rsidRDefault="005B36E8" w:rsidP="00B83971">
                          <w:pPr>
                            <w:jc w:val="center"/>
                            <w:rPr>
                              <w:rFonts w:cs="Arial"/>
                              <w:sz w:val="13"/>
                              <w:szCs w:val="13"/>
                            </w:rPr>
                          </w:pPr>
                          <w:r>
                            <w:rPr>
                              <w:rFonts w:cs="Arial"/>
                              <w:sz w:val="13"/>
                              <w:szCs w:val="13"/>
                            </w:rPr>
                            <w:t>[Doctorate]</w:t>
                          </w:r>
                        </w:p>
                        <w:p w14:paraId="3223AB67" w14:textId="77777777" w:rsidR="005B36E8" w:rsidRDefault="005B36E8" w:rsidP="00B83971">
                          <w:pPr>
                            <w:jc w:val="center"/>
                            <w:rPr>
                              <w:rFonts w:cs="Arial"/>
                              <w:sz w:val="13"/>
                              <w:szCs w:val="14"/>
                            </w:rPr>
                          </w:pPr>
                        </w:p>
                        <w:p w14:paraId="1D736629" w14:textId="77777777" w:rsidR="005B36E8" w:rsidRDefault="005B36E8" w:rsidP="00B83971">
                          <w:pPr>
                            <w:jc w:val="center"/>
                            <w:rPr>
                              <w:rFonts w:cs="Arial"/>
                              <w:sz w:val="14"/>
                              <w:szCs w:val="16"/>
                            </w:rPr>
                          </w:pPr>
                        </w:p>
                        <w:p w14:paraId="6F230144" w14:textId="77777777" w:rsidR="005B36E8" w:rsidRDefault="005B36E8" w:rsidP="00B83971">
                          <w:pPr>
                            <w:jc w:val="center"/>
                            <w:rPr>
                              <w:rFonts w:cs="Arial"/>
                              <w:sz w:val="14"/>
                              <w:szCs w:val="16"/>
                              <w:lang w:val="en-GB"/>
                            </w:rPr>
                          </w:pPr>
                          <w:r>
                            <w:rPr>
                              <w:rFonts w:cs="Arial"/>
                              <w:sz w:val="14"/>
                              <w:szCs w:val="16"/>
                              <w:lang w:val="en-GB"/>
                            </w:rPr>
                            <w:t>[Doctorate]</w:t>
                          </w:r>
                        </w:p>
                        <w:p w14:paraId="2CF48DC2" w14:textId="77777777" w:rsidR="005B36E8" w:rsidRDefault="005B36E8" w:rsidP="00B83971">
                          <w:pPr>
                            <w:jc w:val="center"/>
                            <w:rPr>
                              <w:rFonts w:ascii="FrutigerNext LT RegularCn" w:hAnsi="FrutigerNext LT RegularCn"/>
                              <w:sz w:val="14"/>
                              <w:szCs w:val="16"/>
                              <w:lang w:val="en-GB"/>
                            </w:rPr>
                          </w:pPr>
                        </w:p>
                      </w:txbxContent>
                    </v:textbox>
                  </v:shape>
                  <v:roundrect id="AutoShape 17" o:spid="_x0000_s1041" style="position:absolute;left:1674;top:1959;width:1800;height:16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7mEsQA&#10;AADbAAAADwAAAGRycy9kb3ducmV2LnhtbESPQWsCMRSE7wX/Q3hCbzXbpS5lNUoRBPFUbWnZ22Pz&#10;zK5uXtYk1fXfm0Khx2FmvmHmy8F24kI+tI4VPE8yEMS10y0bBZ8f66dXECEia+wck4IbBVguRg9z&#10;LLW78o4u+2hEgnAoUUETY19KGeqGLIaJ64mTd3DeYkzSG6k9XhPcdjLPskJabDktNNjTqqH6tP+x&#10;CqqvIvfT6pu321W1GYr+3RzPRqnH8fA2AxFpiP/hv/ZGK8hf4PdL+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5hLEAAAA2wAAAA8AAAAAAAAAAAAAAAAAmAIAAGRycy9k&#10;b3ducmV2LnhtbFBLBQYAAAAABAAEAPUAAACJAwAAAAA=&#10;" filled="f"/>
                </v:group>
                <v:group id="Group 18" o:spid="_x0000_s1042" style="position:absolute;left:1225;top:18148;width:11309;height:9258" coordorigin="1633,4284" coordsize="198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19" o:spid="_x0000_s1043" type="#_x0000_t202" style="position:absolute;left:1633;top:4404;width:19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tV5sQA&#10;AADbAAAADwAAAGRycy9kb3ducmV2LnhtbESPzWrDMBCE74W8g9hALqWRE0pI3CjGhJq4p5KfB1is&#10;rW0qrRxLtd23rwqFHoeZ+YbZZ5M1YqDet44VrJYJCOLK6ZZrBbdr8bQF4QOyRuOYFHyTh+wwe9hj&#10;qt3IZxouoRYRwj5FBU0IXSqlrxqy6JeuI47eh+sthij7Wuoexwi3Rq6TZCMtthwXGuzo2FD1efmy&#10;Cobnybzedsf3wnRnLB7fMD+Vd6UW8yl/ARFoCv/hv3apFaw38Psl/g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bVebEAAAA2wAAAA8AAAAAAAAAAAAAAAAAmAIAAGRycy9k&#10;b3ducmV2LnhtbFBLBQYAAAAABAAEAPUAAACJAwAAAAA=&#10;" stroked="f">
                    <v:textbox inset="6.48pt,3.24pt,6.48pt,3.24pt">
                      <w:txbxContent>
                        <w:p w14:paraId="3A2A4C1F" w14:textId="77777777" w:rsidR="005B36E8" w:rsidRDefault="005B36E8" w:rsidP="00B83971">
                          <w:pPr>
                            <w:jc w:val="center"/>
                            <w:rPr>
                              <w:rFonts w:cs="Arial"/>
                              <w:sz w:val="13"/>
                              <w:szCs w:val="14"/>
                              <w:lang w:val="en-GB"/>
                            </w:rPr>
                          </w:pPr>
                        </w:p>
                        <w:p w14:paraId="03B70A9F" w14:textId="77777777" w:rsidR="005B36E8" w:rsidRDefault="005B36E8" w:rsidP="00B83971">
                          <w:pPr>
                            <w:jc w:val="center"/>
                            <w:rPr>
                              <w:rFonts w:cs="Arial"/>
                              <w:caps/>
                              <w:sz w:val="13"/>
                              <w:szCs w:val="13"/>
                              <w:lang w:val="en-GB"/>
                            </w:rPr>
                          </w:pPr>
                          <w:r>
                            <w:rPr>
                              <w:rFonts w:cs="Arial"/>
                              <w:caps/>
                              <w:sz w:val="13"/>
                              <w:szCs w:val="13"/>
                              <w:lang w:val="en-GB"/>
                            </w:rPr>
                            <w:t>Universities of applied sciences (uas)</w:t>
                          </w:r>
                        </w:p>
                        <w:p w14:paraId="201F2292" w14:textId="77777777" w:rsidR="005B36E8" w:rsidRDefault="005B36E8" w:rsidP="00B83971">
                          <w:pPr>
                            <w:jc w:val="center"/>
                            <w:rPr>
                              <w:rFonts w:cs="Arial"/>
                              <w:caps/>
                              <w:sz w:val="13"/>
                              <w:szCs w:val="13"/>
                              <w:lang w:val="en-GB"/>
                            </w:rPr>
                          </w:pPr>
                        </w:p>
                        <w:p w14:paraId="657E0657" w14:textId="77777777" w:rsidR="005B36E8" w:rsidRDefault="005B36E8" w:rsidP="00B83971">
                          <w:pPr>
                            <w:jc w:val="center"/>
                            <w:rPr>
                              <w:rFonts w:cs="Arial"/>
                              <w:sz w:val="13"/>
                              <w:szCs w:val="13"/>
                              <w:lang w:val="en-GB"/>
                            </w:rPr>
                          </w:pPr>
                          <w:r>
                            <w:rPr>
                              <w:rFonts w:cs="Arial"/>
                              <w:caps/>
                              <w:sz w:val="13"/>
                              <w:szCs w:val="13"/>
                              <w:lang w:val="en-GB"/>
                            </w:rPr>
                            <w:t>(</w:t>
                          </w:r>
                          <w:r>
                            <w:rPr>
                              <w:rFonts w:cs="Arial"/>
                              <w:i/>
                              <w:caps/>
                              <w:sz w:val="13"/>
                              <w:szCs w:val="13"/>
                              <w:lang w:val="en-GB"/>
                            </w:rPr>
                            <w:t>f</w:t>
                          </w:r>
                          <w:r>
                            <w:rPr>
                              <w:rFonts w:cs="Arial"/>
                              <w:i/>
                              <w:sz w:val="13"/>
                              <w:szCs w:val="13"/>
                              <w:lang w:val="en-GB"/>
                            </w:rPr>
                            <w:t>achhochschulen</w:t>
                          </w:r>
                          <w:r>
                            <w:rPr>
                              <w:rFonts w:cs="Arial"/>
                              <w:sz w:val="13"/>
                              <w:szCs w:val="13"/>
                              <w:lang w:val="en-GB"/>
                            </w:rPr>
                            <w:t>)</w:t>
                          </w:r>
                        </w:p>
                        <w:p w14:paraId="2EC62680" w14:textId="77777777" w:rsidR="005B36E8" w:rsidRDefault="005B36E8" w:rsidP="00B83971">
                          <w:pPr>
                            <w:jc w:val="center"/>
                            <w:rPr>
                              <w:rFonts w:cs="Arial"/>
                              <w:sz w:val="13"/>
                              <w:szCs w:val="14"/>
                              <w:lang w:val="en-GB"/>
                            </w:rPr>
                          </w:pPr>
                          <w:r>
                            <w:rPr>
                              <w:rFonts w:cs="Arial"/>
                              <w:sz w:val="13"/>
                              <w:szCs w:val="14"/>
                              <w:lang w:val="en-GB"/>
                            </w:rPr>
                            <w:t>(FH)</w:t>
                          </w:r>
                        </w:p>
                      </w:txbxContent>
                    </v:textbox>
                  </v:shape>
                  <v:roundrect id="AutoShape 20" o:spid="_x0000_s1044" style="position:absolute;left:1704;top:4284;width:1800;height:16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x4ZcUA&#10;AADbAAAADwAAAGRycy9kb3ducmV2LnhtbESPzWrDMBCE74W8g9hAb41cQ93iRgklEAg5NT+k+LZY&#10;W9mttXIkNXHePgoEehxm5htmOh9sJ07kQ+tYwfMkA0FcO92yUbDfLZ/eQISIrLFzTAouFGA+Gz1M&#10;sdTuzBs6baMRCcKhRAVNjH0pZagbshgmridO3rfzFmOS3kjt8ZzgtpN5lhXSYstpocGeFg3Vv9s/&#10;q6A6FLl/qb54vV5Uq6HoP83P0Sj1OB4+3kFEGuJ/+N5eaQX5K9y+pB8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HhlxQAAANsAAAAPAAAAAAAAAAAAAAAAAJgCAABkcnMv&#10;ZG93bnJldi54bWxQSwUGAAAAAAQABAD1AAAAigMAAAAA&#10;" filled="f"/>
                </v:group>
                <v:group id="Group 21" o:spid="_x0000_s1045" style="position:absolute;left:1371;top:29546;width:10459;height:9258" coordorigin="1779,5919" coordsize="183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22" o:spid="_x0000_s1046" type="#_x0000_t202" style="position:absolute;left:1779;top:6099;width:180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TBlMQA&#10;AADbAAAADwAAAGRycy9kb3ducmV2LnhtbESPwWrDMBBE74X8g9hCLiWRG0pJ3CjBmJqkp2InH7BY&#10;W9tUWjmW4jh/XxUKPQ4z84bZ7idrxEiD7xwreF4mIIhrpztuFJxPxWINwgdkjcYxKbiTh/1u9rDF&#10;VLsblzRWoRERwj5FBW0IfSqlr1uy6JeuJ47elxsshiiHRuoBbxFujVwlyau02HFcaLGnvKX6u7pa&#10;BePLZN7Pm/yzMH2JxdMHZofjRan545S9gQg0hf/wX/uoFaw2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EwZTEAAAA2wAAAA8AAAAAAAAAAAAAAAAAmAIAAGRycy9k&#10;b3ducmV2LnhtbFBLBQYAAAAABAAEAPUAAACJAwAAAAA=&#10;" stroked="f">
                    <v:textbox inset="6.48pt,3.24pt,6.48pt,3.24pt">
                      <w:txbxContent>
                        <w:p w14:paraId="1391A4A9" w14:textId="77777777" w:rsidR="005B36E8" w:rsidRDefault="005B36E8" w:rsidP="00B83971">
                          <w:pPr>
                            <w:jc w:val="center"/>
                            <w:rPr>
                              <w:rFonts w:cs="Arial"/>
                              <w:sz w:val="13"/>
                              <w:szCs w:val="14"/>
                              <w:lang w:val="en-GB"/>
                            </w:rPr>
                          </w:pPr>
                        </w:p>
                        <w:p w14:paraId="5566ABCE" w14:textId="77777777" w:rsidR="005B36E8" w:rsidRDefault="005B36E8" w:rsidP="00B83971">
                          <w:pPr>
                            <w:jc w:val="center"/>
                            <w:rPr>
                              <w:rFonts w:cs="Arial"/>
                              <w:caps/>
                              <w:sz w:val="13"/>
                              <w:szCs w:val="13"/>
                              <w:lang w:val="en-GB"/>
                            </w:rPr>
                          </w:pPr>
                          <w:r>
                            <w:rPr>
                              <w:rFonts w:cs="Arial"/>
                              <w:caps/>
                              <w:sz w:val="13"/>
                              <w:szCs w:val="13"/>
                              <w:lang w:val="en-GB"/>
                            </w:rPr>
                            <w:t>Universities of art/Music</w:t>
                          </w:r>
                        </w:p>
                        <w:p w14:paraId="5ED9E875" w14:textId="77777777" w:rsidR="005B36E8" w:rsidRDefault="005B36E8" w:rsidP="00B83971">
                          <w:pPr>
                            <w:jc w:val="center"/>
                            <w:rPr>
                              <w:rFonts w:cs="Arial"/>
                              <w:sz w:val="13"/>
                              <w:szCs w:val="14"/>
                              <w:lang w:val="en-GB"/>
                            </w:rPr>
                          </w:pPr>
                          <w:r>
                            <w:rPr>
                              <w:rFonts w:cs="Arial"/>
                              <w:sz w:val="13"/>
                              <w:szCs w:val="14"/>
                              <w:lang w:val="en-GB"/>
                            </w:rPr>
                            <w:t>(</w:t>
                          </w:r>
                          <w:r>
                            <w:rPr>
                              <w:rFonts w:cs="Arial"/>
                              <w:i/>
                              <w:sz w:val="13"/>
                              <w:szCs w:val="14"/>
                              <w:lang w:val="en-GB"/>
                            </w:rPr>
                            <w:t>Kunst-/ Musikhochschulen</w:t>
                          </w:r>
                          <w:r>
                            <w:rPr>
                              <w:rFonts w:cs="Arial"/>
                              <w:sz w:val="13"/>
                              <w:szCs w:val="14"/>
                              <w:lang w:val="en-GB"/>
                            </w:rPr>
                            <w:t>)</w:t>
                          </w:r>
                        </w:p>
                        <w:p w14:paraId="68B7BC8C" w14:textId="77777777" w:rsidR="005B36E8" w:rsidRDefault="005B36E8" w:rsidP="00B83971">
                          <w:pPr>
                            <w:jc w:val="center"/>
                            <w:rPr>
                              <w:rFonts w:cs="Arial"/>
                              <w:sz w:val="13"/>
                              <w:szCs w:val="14"/>
                              <w:lang w:val="en-GB"/>
                            </w:rPr>
                          </w:pPr>
                        </w:p>
                        <w:p w14:paraId="6BC94436" w14:textId="77777777" w:rsidR="005B36E8" w:rsidRDefault="005B36E8" w:rsidP="00B83971">
                          <w:pPr>
                            <w:jc w:val="center"/>
                            <w:rPr>
                              <w:rFonts w:cs="Arial"/>
                              <w:sz w:val="13"/>
                              <w:szCs w:val="14"/>
                              <w:lang w:val="en-GB"/>
                            </w:rPr>
                          </w:pPr>
                          <w:r>
                            <w:rPr>
                              <w:rFonts w:cs="Arial"/>
                              <w:sz w:val="13"/>
                              <w:szCs w:val="14"/>
                              <w:lang w:val="en-GB"/>
                            </w:rPr>
                            <w:t>[Some Doctorate]</w:t>
                          </w:r>
                        </w:p>
                        <w:p w14:paraId="234AC767" w14:textId="77777777" w:rsidR="005B36E8" w:rsidRDefault="005B36E8" w:rsidP="00B83971">
                          <w:pPr>
                            <w:jc w:val="center"/>
                            <w:rPr>
                              <w:rFonts w:cs="Arial"/>
                              <w:sz w:val="13"/>
                              <w:szCs w:val="14"/>
                              <w:lang w:val="en-GB"/>
                            </w:rPr>
                          </w:pPr>
                        </w:p>
                      </w:txbxContent>
                    </v:textbox>
                  </v:shape>
                  <v:roundrect id="AutoShape 23" o:spid="_x0000_s1047" style="position:absolute;left:1809;top:5919;width:1800;height:16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x2zMEA&#10;AADbAAAADwAAAGRycy9kb3ducmV2LnhtbERPz2vCMBS+D/wfwhN2m6mOldGZliEMxJNzstHbo3mm&#10;dc1LTTKt/705CDt+fL+X1Wh7cSYfOscK5rMMBHHjdMdGwf7r4+kVRIjIGnvHpOBKAapy8rDEQrsL&#10;f9J5F41IIRwKVNDGOBRShqYli2HmBuLEHZy3GBP0RmqPlxRue7nIslxa7Dg1tDjQqqXmd/dnFdTf&#10;+cK/1D+82azq9ZgPW3M8GaUep+P7G4hIY/wX391rreA5rU9f0g+Q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cdszBAAAA2wAAAA8AAAAAAAAAAAAAAAAAmAIAAGRycy9kb3du&#10;cmV2LnhtbFBLBQYAAAAABAAEAPUAAACGAwAAAAA=&#10;" filled="f"/>
                </v:group>
                <v:shape id="Text Box 24" o:spid="_x0000_s1048" type="#_x0000_t202" style="position:absolute;left:13373;top:10007;width:25711;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173MMA&#10;AADbAAAADwAAAGRycy9kb3ducmV2LnhtbESPT2vCQBTE7wW/w/IK3uomFf+QukoQBMGTSaHXR/Y1&#10;Sc2+jdltEr+9Kwgeh5n5DbPZjaYRPXWutqwgnkUgiAuray4VfOeHjzUI55E1NpZJwY0c7LaTtw0m&#10;2g58pj7zpQgQdgkqqLxvEyldUZFBN7MtcfB+bWfQB9mVUnc4BLhp5GcULaXBmsNChS3tKyou2b9R&#10;cBx/mtWiTa+2v+S4j07ln64HpabvY/oFwtPoX+Fn+6gVzGN4fA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173MMAAADbAAAADwAAAAAAAAAAAAAAAACYAgAAZHJzL2Rv&#10;d25yZXYueG1sUEsFBgAAAAAEAAQA9QAAAIgDAAAAAA==&#10;">
                  <v:textbox inset="6.48pt,3.24pt,6.48pt,3.24pt">
                    <w:txbxContent>
                      <w:p w14:paraId="057C3736" w14:textId="77777777" w:rsidR="005B36E8" w:rsidRDefault="005B36E8" w:rsidP="00B83971">
                        <w:pPr>
                          <w:rPr>
                            <w:rFonts w:cs="Arial"/>
                            <w:sz w:val="11"/>
                            <w:szCs w:val="12"/>
                            <w:lang w:val="en-GB"/>
                          </w:rPr>
                        </w:pPr>
                        <w:r>
                          <w:rPr>
                            <w:rFonts w:cs="Arial"/>
                            <w:i/>
                            <w:sz w:val="11"/>
                            <w:szCs w:val="12"/>
                            <w:lang w:val="en-GB"/>
                          </w:rPr>
                          <w:t>Diplom &amp; Magister Artium</w:t>
                        </w:r>
                        <w:r>
                          <w:rPr>
                            <w:rFonts w:cs="Arial"/>
                            <w:sz w:val="11"/>
                            <w:szCs w:val="12"/>
                            <w:lang w:val="en-GB"/>
                          </w:rPr>
                          <w:t xml:space="preserve"> (M.A.) degree [4-5 years] </w:t>
                        </w:r>
                      </w:p>
                    </w:txbxContent>
                  </v:textbox>
                </v:shape>
                <v:shape id="Text Box 25" o:spid="_x0000_s1049" type="#_x0000_t202" style="position:absolute;left:13500;top:13093;width:25489;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lq8MA&#10;AADbAAAADwAAAGRycy9kb3ducmV2LnhtbESPQWuDQBSE74H8h+UFekvWWtIE6yaIUAjklFjo9eG+&#10;qtV9a9yN2n+fLRR6HGbmGyY9zqYTIw2usazgeROBIC6tbrhS8FG8r/cgnEfW2FkmBT/k4HhYLlJM&#10;tJ34QuPVVyJA2CWooPa+T6R0ZU0G3cb2xMH7soNBH+RQST3gFOCmk3EUvUqDDYeFGnvKayrb690o&#10;OM2f3W7bZzc7tgXm0bn61s2k1NNqzt5AeJr9f/ivfdIKXmL4/RJ+gD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lq8MAAADbAAAADwAAAAAAAAAAAAAAAACYAgAAZHJzL2Rv&#10;d25yZXYueG1sUEsFBgAAAAAEAAQA9QAAAIgDAAAAAA==&#10;">
                  <v:textbox inset="6.48pt,3.24pt,6.48pt,3.24pt">
                    <w:txbxContent>
                      <w:p w14:paraId="14949060" w14:textId="77777777" w:rsidR="005B36E8" w:rsidRDefault="005B36E8" w:rsidP="00B83971">
                        <w:pPr>
                          <w:rPr>
                            <w:rFonts w:cs="Arial"/>
                            <w:sz w:val="11"/>
                            <w:szCs w:val="12"/>
                          </w:rPr>
                        </w:pPr>
                        <w:r>
                          <w:rPr>
                            <w:rFonts w:cs="Arial"/>
                            <w:i/>
                            <w:sz w:val="11"/>
                            <w:szCs w:val="12"/>
                          </w:rPr>
                          <w:t>Staatsprüfung</w:t>
                        </w:r>
                        <w:r>
                          <w:rPr>
                            <w:rFonts w:cs="Arial"/>
                            <w:sz w:val="11"/>
                            <w:szCs w:val="12"/>
                          </w:rPr>
                          <w:t xml:space="preserve"> (State Examination) [3-6.5 years]</w:t>
                        </w:r>
                      </w:p>
                    </w:txbxContent>
                  </v:textbox>
                </v:shape>
                <v:line id="Line 26" o:spid="_x0000_s1050" style="position:absolute;visibility:visible;mso-wrap-style:square" from="39084,11036" to="43199,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line id="Line 27" o:spid="_x0000_s1051" style="position:absolute;visibility:visible;mso-wrap-style:square" from="37026,6921" to="43199,6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line id="Line 28" o:spid="_x0000_s1052" style="position:absolute;flip:y;visibility:visible;mso-wrap-style:square" from="37026,17208" to="43199,21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13isUAAADbAAAADwAAAGRycy9kb3ducmV2LnhtbESPT2vCQBDF7wW/wzJCL6Fuaqj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13isUAAADbAAAADwAAAAAAAAAA&#10;AAAAAAChAgAAZHJzL2Rvd25yZXYueG1sUEsFBgAAAAAEAAQA+QAAAJMDAAAAAA==&#10;">
                  <v:stroke endarrow="block"/>
                </v:line>
                <v:line id="Line 29" o:spid="_x0000_s1053" style="position:absolute;flip:y;visibility:visible;mso-wrap-style:square" from="41141,19265" to="44227,25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cQAAADbAAAADwAAAGRycy9kb3ducmV2LnhtbESPT2vCQBDF74V+h2UKXkLdaEDa1FXq&#10;PyiIB9Meehyy0yQ0Oxuyo8Zv7xaEHh9v3u/Nmy8H16oz9aHxbGAyTkERl942XBn4+tw9v4AKgmyx&#10;9UwGrhRguXh8mGNu/YWPdC6kUhHCIUcDtUiXax3KmhyGse+Io/fje4cSZV9p2+Mlwl2rp2k60w4b&#10;jg01drSuqfwtTi6+sTvwJsuSldNJ8krbb9mnWowZPQ3vb6CEBvk/vqc/rIFs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n9xAAAANsAAAAPAAAAAAAAAAAA&#10;AAAAAKECAABkcnMvZG93bnJldi54bWxQSwUGAAAAAAQABAD5AAAAkgMAAAAA&#10;">
                  <v:stroke endarrow="block"/>
                </v:line>
                <v:group id="Group 30" o:spid="_x0000_s1054" style="position:absolute;left:13373;top:4864;width:25711;height:4114" coordorigin="3779,2969" coordsize="418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1" o:spid="_x0000_s1055" style="position:absolute;left:5297;top:3336;width:266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rect id="Rectangle 32" o:spid="_x0000_s1056" style="position:absolute;left:6819;top:2969;width:11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shape id="Text Box 33" o:spid="_x0000_s1057" type="#_x0000_t202" style="position:absolute;left:5387;top:3349;width:2570;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i3sUA&#10;AADbAAAADwAAAGRycy9kb3ducmV2LnhtbESPTWvCQBCG7wX/wzIFL6VuLK3U1FWCVBE8+dFCb0N2&#10;mgSzsyG76vbfOwehx+Gd95l5ZovkWnWhPjSeDYxHGSji0tuGKwPHw+r5HVSIyBZbz2TgjwIs5oOH&#10;GebWX3lHl32slEA45GigjrHLtQ5lTQ7DyHfEkv363mGUsa+07fEqcNfqlyybaIcNy4UaO1rWVJ72&#10;ZyeU7ab4OaV1+nr6tm+f2yKOp2FqzPAxFR+gIqX4v3xvb6yBV/leXMQD9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hCLexQAAANsAAAAPAAAAAAAAAAAAAAAAAJgCAABkcnMv&#10;ZG93bnJldi54bWxQSwUGAAAAAAQABAD1AAAAigMAAAAA&#10;" stroked="f">
                    <v:textbox inset=".09mm,1.08mm,.09mm,.09mm">
                      <w:txbxContent>
                        <w:p w14:paraId="420D46A4" w14:textId="77777777" w:rsidR="005B36E8" w:rsidRDefault="005B36E8" w:rsidP="00B83971">
                          <w:pPr>
                            <w:rPr>
                              <w:rFonts w:cs="Arial"/>
                              <w:sz w:val="11"/>
                              <w:szCs w:val="12"/>
                              <w:lang w:val="it-IT"/>
                            </w:rPr>
                          </w:pPr>
                          <w:r>
                            <w:rPr>
                              <w:rFonts w:cs="Arial"/>
                              <w:sz w:val="11"/>
                              <w:szCs w:val="12"/>
                              <w:lang w:val="it-IT"/>
                            </w:rPr>
                            <w:t>Master (M.A./M.Sc./M.Eng./LL.M./M.Ed.)</w:t>
                          </w:r>
                        </w:p>
                      </w:txbxContent>
                    </v:textbox>
                  </v:shape>
                  <v:shape id="Text Box 34" o:spid="_x0000_s1058" type="#_x0000_t202" style="position:absolute;left:6914;top:3053;width:825;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e2MQA&#10;AADbAAAADwAAAGRycy9kb3ducmV2LnhtbESPT2sCMRTE70K/Q3gFL1KzLiK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dXtjEAAAA2wAAAA8AAAAAAAAAAAAAAAAAmAIAAGRycy9k&#10;b3ducmV2LnhtbFBLBQYAAAAABAAEAPUAAACJAwAAAAA=&#10;" stroked="f">
                    <v:textbox inset="0,0,0,0">
                      <w:txbxContent>
                        <w:p w14:paraId="68A72D6C" w14:textId="77777777" w:rsidR="005B36E8" w:rsidRDefault="005B36E8" w:rsidP="00B83971">
                          <w:pPr>
                            <w:jc w:val="center"/>
                            <w:rPr>
                              <w:rFonts w:cs="Arial"/>
                              <w:sz w:val="11"/>
                              <w:szCs w:val="12"/>
                            </w:rPr>
                          </w:pPr>
                          <w:r>
                            <w:rPr>
                              <w:rFonts w:cs="Arial"/>
                              <w:sz w:val="11"/>
                              <w:szCs w:val="12"/>
                            </w:rPr>
                            <w:t>[1-2 years]</w:t>
                          </w:r>
                        </w:p>
                      </w:txbxContent>
                    </v:textbox>
                  </v:shape>
                  <v:rect id="Rectangle 35" o:spid="_x0000_s1059" style="position:absolute;left:3779;top:2970;width:2948;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rect id="Rectangle 36" o:spid="_x0000_s1060" style="position:absolute;left:3779;top:3149;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shape id="Text Box 37" o:spid="_x0000_s1061" type="#_x0000_t202" style="position:absolute;left:3794;top:3012;width:284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MNsMA&#10;AADbAAAADwAAAGRycy9kb3ducmV2LnhtbESPQWsCMRCF7wX/QxjBW81aRMpqFBFEvVmriLdhM26C&#10;m8mySd3df28KhR4fb9735i1WnavEk5pgPSuYjDMQxIXXlksF5+/t+yeIEJE1Vp5JQU8BVsvB2wJz&#10;7Vv+oucpliJBOOSowMRY51KGwpDDMPY1cfLuvnEYk2xKqRtsE9xV8iPLZtKh5dRgsKaNoeJx+nHp&#10;jfay2x+v5741E93PbHY7WH1TajTs1nMQkbr4f/yX3msF0yn8bkkA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BMNsMAAADbAAAADwAAAAAAAAAAAAAAAACYAgAAZHJzL2Rv&#10;d25yZXYueG1sUEsFBgAAAAAEAAQA9QAAAIgDAAAAAA==&#10;" stroked="f">
                    <v:textbox inset=".45mm,.45mm,.45mm,.45mm">
                      <w:txbxContent>
                        <w:p w14:paraId="6FA3B69B" w14:textId="77777777" w:rsidR="005B36E8" w:rsidRDefault="005B36E8" w:rsidP="00B83971">
                          <w:pPr>
                            <w:rPr>
                              <w:rFonts w:cs="Arial"/>
                              <w:sz w:val="11"/>
                              <w:szCs w:val="12"/>
                            </w:rPr>
                          </w:pPr>
                          <w:r>
                            <w:rPr>
                              <w:rFonts w:cs="Arial"/>
                              <w:sz w:val="11"/>
                              <w:szCs w:val="12"/>
                            </w:rPr>
                            <w:t>Bachelor (B.A./B.Sc./B.Eng./LL.B./B.Ed.)</w:t>
                          </w:r>
                        </w:p>
                      </w:txbxContent>
                    </v:textbox>
                  </v:shape>
                  <v:shape id="Text Box 38" o:spid="_x0000_s1062" type="#_x0000_t202" style="position:absolute;left:3974;top:3383;width:107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ZY28UA&#10;AADbAAAADwAAAGRycy9kb3ducmV2LnhtbESPT2vCQBTE7wW/w/KEXopuGlq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5ljbxQAAANsAAAAPAAAAAAAAAAAAAAAAAJgCAABkcnMv&#10;ZG93bnJldi54bWxQSwUGAAAAAAQABAD1AAAAigMAAAAA&#10;" stroked="f">
                    <v:textbox inset="0,0,0,0">
                      <w:txbxContent>
                        <w:p w14:paraId="234C93B0" w14:textId="77777777" w:rsidR="005B36E8" w:rsidRDefault="005B36E8" w:rsidP="00B83971">
                          <w:pPr>
                            <w:rPr>
                              <w:rFonts w:cs="Arial"/>
                              <w:sz w:val="11"/>
                              <w:szCs w:val="12"/>
                            </w:rPr>
                          </w:pPr>
                          <w:r>
                            <w:rPr>
                              <w:rFonts w:cs="Arial"/>
                              <w:sz w:val="11"/>
                              <w:szCs w:val="12"/>
                            </w:rPr>
                            <w:t>[3-4 years]</w:t>
                          </w:r>
                        </w:p>
                      </w:txbxContent>
                    </v:textbox>
                  </v:shape>
                </v:group>
                <v:group id="Group 39" o:spid="_x0000_s1063" style="position:absolute;left:13373;top:19265;width:25711;height:4115" coordorigin="3779,2969" coordsize="418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0" o:spid="_x0000_s1064" style="position:absolute;left:5297;top:3336;width:266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rect id="Rectangle 41" o:spid="_x0000_s1065" style="position:absolute;left:6819;top:2969;width:11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shape id="Text Box 42" o:spid="_x0000_s1066" type="#_x0000_t202" style="position:absolute;left:5387;top:3349;width:2570;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6LQ8QA&#10;AADbAAAADwAAAGRycy9kb3ducmV2LnhtbESPQWvCQBSE74X+h+UVvBTdKFpM6ipBVARPWi309si+&#10;JsHs25Bddf33rlDocZiZb5jZIphGXKlztWUFw0ECgriwuuZSwfFr3Z+CcB5ZY2OZFNzJwWL++jLD&#10;TNsb7+l68KWIEHYZKqi8bzMpXVGRQTewLXH0fm1n0EfZlVJ3eItw08hRknxIgzXHhQpbWlZUnA8X&#10;Eym7bf5zDptwev/Wk9Uu98PUpUr13kL+CcJT8P/hv/ZWKxin8Pw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i0PEAAAA2wAAAA8AAAAAAAAAAAAAAAAAmAIAAGRycy9k&#10;b3ducmV2LnhtbFBLBQYAAAAABAAEAPUAAACJAwAAAAA=&#10;" stroked="f">
                    <v:textbox inset=".09mm,1.08mm,.09mm,.09mm">
                      <w:txbxContent>
                        <w:p w14:paraId="35BAD8A8" w14:textId="77777777" w:rsidR="005B36E8" w:rsidRDefault="005B36E8" w:rsidP="00B83971">
                          <w:pPr>
                            <w:rPr>
                              <w:rFonts w:cs="Arial"/>
                              <w:sz w:val="11"/>
                              <w:szCs w:val="12"/>
                              <w:lang w:val="it-IT"/>
                            </w:rPr>
                          </w:pPr>
                          <w:r>
                            <w:rPr>
                              <w:rFonts w:cs="Arial"/>
                              <w:sz w:val="11"/>
                              <w:szCs w:val="12"/>
                              <w:lang w:val="it-IT"/>
                            </w:rPr>
                            <w:t>Master</w:t>
                          </w:r>
                          <w:r>
                            <w:rPr>
                              <w:rFonts w:cs="Arial"/>
                              <w:sz w:val="14"/>
                              <w:szCs w:val="16"/>
                              <w:lang w:val="it-IT"/>
                            </w:rPr>
                            <w:t xml:space="preserve"> </w:t>
                          </w:r>
                          <w:r>
                            <w:rPr>
                              <w:rFonts w:cs="Arial"/>
                              <w:sz w:val="11"/>
                              <w:szCs w:val="12"/>
                              <w:lang w:val="it-IT"/>
                            </w:rPr>
                            <w:t>(M.A./M.Sc./M.Eng./LL.M)</w:t>
                          </w:r>
                        </w:p>
                      </w:txbxContent>
                    </v:textbox>
                  </v:shape>
                  <v:shape id="Text Box 43" o:spid="_x0000_s1067" type="#_x0000_t202" style="position:absolute;left:6914;top:3053;width:825;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htnsEA&#10;AADbAAAADwAAAGRycy9kb3ducmV2LnhtbERPy2rCQBTdF/oPwy24KTpRqE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IbZ7BAAAA2wAAAA8AAAAAAAAAAAAAAAAAmAIAAGRycy9kb3du&#10;cmV2LnhtbFBLBQYAAAAABAAEAPUAAACGAwAAAAA=&#10;" stroked="f">
                    <v:textbox inset="0,0,0,0">
                      <w:txbxContent>
                        <w:p w14:paraId="6710B70B" w14:textId="77777777" w:rsidR="005B36E8" w:rsidRDefault="005B36E8" w:rsidP="00B83971">
                          <w:pPr>
                            <w:jc w:val="center"/>
                            <w:rPr>
                              <w:rFonts w:cs="Arial"/>
                              <w:sz w:val="11"/>
                              <w:szCs w:val="12"/>
                            </w:rPr>
                          </w:pPr>
                          <w:r>
                            <w:rPr>
                              <w:rFonts w:cs="Arial"/>
                              <w:sz w:val="11"/>
                              <w:szCs w:val="12"/>
                            </w:rPr>
                            <w:t>[1-2 years]</w:t>
                          </w:r>
                        </w:p>
                      </w:txbxContent>
                    </v:textbox>
                  </v:shape>
                  <v:rect id="Rectangle 44" o:spid="_x0000_s1068" style="position:absolute;left:3779;top:2970;width:2948;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rect id="Rectangle 45" o:spid="_x0000_s1069" style="position:absolute;left:3779;top:3149;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shape id="Text Box 46" o:spid="_x0000_s1070" type="#_x0000_t202" style="position:absolute;left:3794;top:3012;width:284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Cn8QA&#10;AADbAAAADwAAAGRycy9kb3ducmV2LnhtbESPT2sCMRDF7wW/QxjBW81aqchqFBGK9tb6B/E2bMZN&#10;cDNZNtHd/fZNodDj4837vXnLdecq8aQmWM8KJuMMBHHhteVSwen48ToHESKyxsozKegpwHo1eFli&#10;rn3L3/Q8xFIkCIccFZgY61zKUBhyGMa+Jk7ezTcOY5JNKXWDbYK7Sr5l2Uw6tJwaDNa0NVTcDw+X&#10;3mjPu/3X5dS3ZqL7mc2un1ZflRoNu80CRKQu/h//pfdawfsUfrckA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AQp/EAAAA2wAAAA8AAAAAAAAAAAAAAAAAmAIAAGRycy9k&#10;b3ducmV2LnhtbFBLBQYAAAAABAAEAPUAAACJAwAAAAA=&#10;" stroked="f">
                    <v:textbox inset=".45mm,.45mm,.45mm,.45mm">
                      <w:txbxContent>
                        <w:p w14:paraId="645D2034" w14:textId="77777777" w:rsidR="005B36E8" w:rsidRDefault="005B36E8" w:rsidP="00B83971">
                          <w:pPr>
                            <w:rPr>
                              <w:rFonts w:cs="Arial"/>
                              <w:sz w:val="11"/>
                              <w:szCs w:val="12"/>
                              <w:lang w:val="en-GB"/>
                            </w:rPr>
                          </w:pPr>
                          <w:r>
                            <w:rPr>
                              <w:rFonts w:cs="Arial"/>
                              <w:sz w:val="11"/>
                              <w:szCs w:val="12"/>
                              <w:lang w:val="en-GB"/>
                            </w:rPr>
                            <w:t>Bachelor (B.A./B.Sc./B.Eng./LL.B)</w:t>
                          </w:r>
                        </w:p>
                      </w:txbxContent>
                    </v:textbox>
                  </v:shape>
                  <v:shape id="Text Box 47" o:spid="_x0000_s1071" type="#_x0000_t202" style="position:absolute;left:3974;top:3383;width:107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NrncUA&#10;AADbAAAADwAAAGRycy9kb3ducmV2LnhtbESPT2vCQBTE7wW/w/KEXopuGlqR6CrWtNBDe9CK50f2&#10;mQSzb8Pumj/fvlsoeBxm5jfMejuYRnTkfG1ZwfM8AUFcWF1zqeD08zFbgvABWWNjmRSM5GG7mTys&#10;MdO25wN1x1CKCGGfoYIqhDaT0hcVGfRz2xJH72KdwRClK6V22Ee4aWSaJAtpsOa4UGFL+4qK6/Fm&#10;FCxyd+sPvH/KT+9f+N2W6fltPCv1OB12KxCBhnAP/7c/tYLXF/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2udxQAAANsAAAAPAAAAAAAAAAAAAAAAAJgCAABkcnMv&#10;ZG93bnJldi54bWxQSwUGAAAAAAQABAD1AAAAigMAAAAA&#10;" stroked="f">
                    <v:textbox inset="0,0,0,0">
                      <w:txbxContent>
                        <w:p w14:paraId="71E0B308" w14:textId="77777777" w:rsidR="005B36E8" w:rsidRDefault="005B36E8" w:rsidP="00B83971">
                          <w:pPr>
                            <w:rPr>
                              <w:rFonts w:cs="Arial"/>
                              <w:sz w:val="11"/>
                              <w:szCs w:val="12"/>
                            </w:rPr>
                          </w:pPr>
                          <w:r>
                            <w:rPr>
                              <w:rFonts w:cs="Arial"/>
                              <w:sz w:val="11"/>
                              <w:szCs w:val="12"/>
                            </w:rPr>
                            <w:t>[3-4 years]</w:t>
                          </w:r>
                        </w:p>
                      </w:txbxContent>
                    </v:textbox>
                  </v:shape>
                </v:group>
                <v:group id="Group 48" o:spid="_x0000_s1072" style="position:absolute;left:13373;top:30575;width:25711;height:4115" coordorigin="3779,2969" coordsize="418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49" o:spid="_x0000_s1073" style="position:absolute;left:5297;top:3336;width:266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rect id="Rectangle 50" o:spid="_x0000_s1074" style="position:absolute;left:6819;top:2969;width:11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shape id="Text Box 51" o:spid="_x0000_s1075" type="#_x0000_t202" style="position:absolute;left:5387;top:3349;width:2570;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u4BcUA&#10;AADbAAAADwAAAGRycy9kb3ducmV2LnhtbESPTWvCQBCG7wX/wzJCL6VuFCyaukqQWgRP9aPQ25Ad&#10;k2B2NmS3uv33nYPgcXjnfWaexSq5Vl2pD41nA+NRBoq49LbhysDxsHmdgQoR2WLrmQz8UYDVcvC0&#10;wNz6G3/RdR8rJRAOORqoY+xyrUNZk8Mw8h2xZGffO4wy9pW2Pd4E7lo9ybI37bBhuVBjR+uaysv+&#10;1wllty1+LukznV6+7fRjV8TxPMyNeR6m4h1UpBQfy/f21hqYyrPiIh6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K7gFxQAAANsAAAAPAAAAAAAAAAAAAAAAAJgCAABkcnMv&#10;ZG93bnJldi54bWxQSwUGAAAAAAQABAD1AAAAigMAAAAA&#10;" stroked="f">
                    <v:textbox inset=".09mm,1.08mm,.09mm,.09mm">
                      <w:txbxContent>
                        <w:p w14:paraId="62F231DA" w14:textId="77777777" w:rsidR="005B36E8" w:rsidRDefault="005B36E8" w:rsidP="00B83971">
                          <w:pPr>
                            <w:rPr>
                              <w:rFonts w:cs="Arial"/>
                              <w:sz w:val="11"/>
                              <w:szCs w:val="12"/>
                            </w:rPr>
                          </w:pPr>
                          <w:r>
                            <w:rPr>
                              <w:rFonts w:cs="Arial"/>
                              <w:sz w:val="11"/>
                              <w:szCs w:val="12"/>
                            </w:rPr>
                            <w:t>Master (M.A./M.F.A./M.Mus./M.Ed.)</w:t>
                          </w:r>
                        </w:p>
                      </w:txbxContent>
                    </v:textbox>
                  </v:shape>
                  <v:shape id="Text Box 52" o:spid="_x0000_s1076" type="#_x0000_t202" style="position:absolute;left:6914;top:3053;width:825;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LEA8UA&#10;AADbAAAADwAAAGRycy9kb3ducmV2LnhtbESPT2vCQBTE7wW/w/KEXopuGqjU6CrWtNBDPWjF8yP7&#10;TILZt2F3zZ9v3y0Uehxm5jfMejuYRnTkfG1ZwfM8AUFcWF1zqeD8/TF7BeEDssbGMikYycN2M3lY&#10;Y6Ztz0fqTqEUEcI+QwVVCG0mpS8qMujntiWO3tU6gyFKV0rtsI9w08g0SRbSYM1xocKW9hUVt9Pd&#10;KFjk7t4fef+Un9+/8NCW6eVtvCj1OB12KxCBhvAf/mt/ag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sQDxQAAANsAAAAPAAAAAAAAAAAAAAAAAJgCAABkcnMv&#10;ZG93bnJldi54bWxQSwUGAAAAAAQABAD1AAAAigMAAAAA&#10;" stroked="f">
                    <v:textbox inset="0,0,0,0">
                      <w:txbxContent>
                        <w:p w14:paraId="4BCFFC3D" w14:textId="77777777" w:rsidR="005B36E8" w:rsidRDefault="005B36E8" w:rsidP="00B83971">
                          <w:pPr>
                            <w:jc w:val="center"/>
                            <w:rPr>
                              <w:rFonts w:cs="Arial"/>
                              <w:sz w:val="11"/>
                              <w:szCs w:val="12"/>
                            </w:rPr>
                          </w:pPr>
                          <w:r>
                            <w:rPr>
                              <w:rFonts w:cs="Arial"/>
                              <w:sz w:val="11"/>
                              <w:szCs w:val="12"/>
                            </w:rPr>
                            <w:t>[1-2 years]</w:t>
                          </w:r>
                        </w:p>
                      </w:txbxContent>
                    </v:textbox>
                  </v:shape>
                  <v:rect id="Rectangle 53" o:spid="_x0000_s1077" style="position:absolute;left:3779;top:2970;width:2948;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rect id="Rectangle 54" o:spid="_x0000_s1078" style="position:absolute;left:3779;top:3149;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shape id="Text Box 55" o:spid="_x0000_s1079" type="#_x0000_t202" style="position:absolute;left:3794;top:3012;width:284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tucMA&#10;AADbAAAADwAAAGRycy9kb3ducmV2LnhtbESPzWrDMBCE74W8g9hAb42cHExxI5tSKElu+Sslt8Xa&#10;WqLWylhKbL99FSjkOMzONzvranStuFEfrGcFy0UGgrj22nKj4Hz6fHkFESKyxtYzKZgoQFXOntZY&#10;aD/wgW7H2IgE4VCgAhNjV0gZakMOw8J3xMn78b3DmGTfSN3jkOCulassy6VDy6nBYEcfhurf49Wl&#10;N4avzXb/fZ4Gs9RTbrPLzuqLUs/z8f0NRKQxPo7/01utIF/BfUsC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AtucMAAADbAAAADwAAAAAAAAAAAAAAAACYAgAAZHJzL2Rv&#10;d25yZXYueG1sUEsFBgAAAAAEAAQA9QAAAIgDAAAAAA==&#10;" stroked="f">
                    <v:textbox inset=".45mm,.45mm,.45mm,.45mm">
                      <w:txbxContent>
                        <w:p w14:paraId="4FCBBFF8" w14:textId="77777777" w:rsidR="005B36E8" w:rsidRDefault="005B36E8" w:rsidP="00B83971">
                          <w:pPr>
                            <w:rPr>
                              <w:rFonts w:cs="Arial"/>
                              <w:sz w:val="11"/>
                              <w:szCs w:val="12"/>
                            </w:rPr>
                          </w:pPr>
                          <w:r>
                            <w:rPr>
                              <w:rFonts w:cs="Arial"/>
                              <w:sz w:val="11"/>
                              <w:szCs w:val="12"/>
                            </w:rPr>
                            <w:t>Bachelor (B.A./B.F.A./B.Mus./B.Ed.)</w:t>
                          </w:r>
                        </w:p>
                      </w:txbxContent>
                    </v:textbox>
                  </v:shape>
                  <v:shape id="Text Box 56" o:spid="_x0000_s1080" type="#_x0000_t202" style="position:absolute;left:3974;top:3383;width:107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7C28B7BC" w14:textId="77777777" w:rsidR="005B36E8" w:rsidRDefault="005B36E8" w:rsidP="00B83971">
                          <w:pPr>
                            <w:rPr>
                              <w:rFonts w:cs="Arial"/>
                              <w:sz w:val="11"/>
                              <w:szCs w:val="12"/>
                            </w:rPr>
                          </w:pPr>
                          <w:r>
                            <w:rPr>
                              <w:rFonts w:cs="Arial"/>
                              <w:sz w:val="11"/>
                              <w:szCs w:val="12"/>
                            </w:rPr>
                            <w:t>[3-4 years]</w:t>
                          </w:r>
                        </w:p>
                      </w:txbxContent>
                    </v:textbox>
                  </v:shape>
                </v:group>
                <v:line id="Line 57" o:spid="_x0000_s1081" style="position:absolute;visibility:visible;mso-wrap-style:square" from="39084,32632" to="43199,32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shape id="Freeform 58" o:spid="_x0000_s1082" style="position:absolute;left:46659;top:19202;width:26;height:10287;visibility:visible;mso-wrap-style:square;v-text-anchor:top" coordsize="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H/8MA&#10;AADbAAAADwAAAGRycy9kb3ducmV2LnhtbESPT4vCMBTE78J+h/AWvGmqVJFqFFlY0YOC/69vm7dt&#10;sXkpTar125uFBY/DzPyGmS1aU4o71a6wrGDQj0AQp1YXnCk4Hb97ExDOI2ssLZOCJzlYzD86M0y0&#10;ffCe7gefiQBhl6CC3PsqkdKlORl0fVsRB+/X1gZ9kHUmdY2PADelHEbRWBosOCzkWNFXTunt0BgF&#10;20u8fzabXbw8xs3opzrzquSrUt3PdjkF4an17/B/e60VjEfw9yX8AD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zH/8MAAADbAAAADwAAAAAAAAAAAAAAAACYAgAAZHJzL2Rv&#10;d25yZXYueG1sUEsFBgAAAAAEAAQA9QAAAIgDAAAAAA==&#10;" path="m,l4,1620e" filled="f">
                  <v:path arrowok="t" o:connecttype="custom" o:connectlocs="0,0;2540,1028700" o:connectangles="0,0"/>
                </v:shape>
                <v:line id="Line 59" o:spid="_x0000_s1083" style="position:absolute;visibility:visible;mso-wrap-style:square" from="0,40087" to="57600,40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shape id="Text Box 60" o:spid="_x0000_s1084" type="#_x0000_t202" style="position:absolute;left:30854;top:1524;width:8230;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ouocMA&#10;AADbAAAADwAAAGRycy9kb3ducmV2LnhtbESPQWuDQBSE74H8h+UFckvWCFGx2YQSKLSBBqqFXh/u&#10;q0rdt+Ju1fTXdwuBHoeZ+YY5nGbTiZEG11pWsNtGIIgrq1uuFbyXT5sMhPPIGjvLpOBGDk7H5eKA&#10;ubYTv9FY+FoECLscFTTe97mUrmrIoNvanjh4n3Yw6IMcaqkHnALcdDKOokQabDksNNjTuaHqq/g2&#10;Csq05dRzkSVjvP/4udLlpXtFpdar+fEBhKfZ/4fv7WetIEnh70v4AfL4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ouocMAAADbAAAADwAAAAAAAAAAAAAAAACYAgAAZHJzL2Rv&#10;d25yZXYueG1sUEsFBgAAAAAEAAQA9QAAAIgDAAAAAA==&#10;">
                  <v:textbox inset="1.35mm,1.17mm,1.35mm,1.17mm">
                    <w:txbxContent>
                      <w:p w14:paraId="29B56AFD" w14:textId="77777777" w:rsidR="005B36E8" w:rsidRDefault="005B36E8" w:rsidP="00B83971">
                        <w:pPr>
                          <w:spacing w:before="80"/>
                          <w:rPr>
                            <w:rFonts w:cs="Arial"/>
                            <w:sz w:val="11"/>
                            <w:szCs w:val="12"/>
                          </w:rPr>
                        </w:pPr>
                        <w:r>
                          <w:rPr>
                            <w:rFonts w:cs="Arial"/>
                            <w:sz w:val="11"/>
                            <w:szCs w:val="12"/>
                          </w:rPr>
                          <w:t>Transfer Procedures</w:t>
                        </w:r>
                      </w:p>
                    </w:txbxContent>
                  </v:textbox>
                </v:shape>
                <v:shape id="Text Box 61" o:spid="_x0000_s1085" type="#_x0000_t202" style="position:absolute;left:28803;top:16179;width:8604;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6074A&#10;AADbAAAADwAAAGRycy9kb3ducmV2LnhtbERPTYvCMBC9L/gfwgje1lTBKtUoIggqrGAVvA7N2Bab&#10;SWlirf76zUHw+Hjfi1VnKtFS40rLCkbDCARxZnXJuYLLefs7A+E8ssbKMil4kYPVsvezwETbJ5+o&#10;TX0uQgi7BBUU3teJlC4ryKAb2po4cDfbGPQBNrnUDT5DuKnkOIpiabDk0FBgTZuCsnv6MArO05Kn&#10;ntNZ3I4n1/eRDvvqD5Ua9Lv1HISnzn/FH/dOK4jD2PAl/AC5/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lutO+AAAA2wAAAA8AAAAAAAAAAAAAAAAAmAIAAGRycy9kb3ducmV2&#10;LnhtbFBLBQYAAAAABAAEAPUAAACDAwAAAAA=&#10;">
                  <v:textbox inset="1.35mm,1.17mm,1.35mm,1.17mm">
                    <w:txbxContent>
                      <w:p w14:paraId="49FC8B65" w14:textId="77777777" w:rsidR="005B36E8" w:rsidRDefault="005B36E8" w:rsidP="00B83971">
                        <w:pPr>
                          <w:spacing w:before="80"/>
                          <w:rPr>
                            <w:rFonts w:cs="Arial"/>
                            <w:sz w:val="11"/>
                            <w:szCs w:val="12"/>
                          </w:rPr>
                        </w:pPr>
                        <w:r>
                          <w:rPr>
                            <w:rFonts w:cs="Arial"/>
                            <w:sz w:val="11"/>
                            <w:szCs w:val="12"/>
                          </w:rPr>
                          <w:t>Transfer Procedures</w:t>
                        </w:r>
                      </w:p>
                    </w:txbxContent>
                  </v:textbox>
                </v:shape>
                <v:line id="Line 62" o:spid="_x0000_s1086" style="position:absolute;flip:y;visibility:visible;mso-wrap-style:square" from="37407,16179" to="43199,17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SksQAAADbAAAADwAAAGRycy9kb3ducmV2LnhtbESPT2vCQBDF74V+h2UEL0E3rSA1ugn9&#10;o1AoHqoePA7ZMQlmZ0N2qvHbu4VCj4837/fmrYrBtepCfWg8G3iapqCIS28brgwc9pvJC6ggyBZb&#10;z2TgRgGK/PFhhZn1V/6my04qFSEcMjRQi3SZ1qGsyWGY+o44eiffO5Qo+0rbHq8R7lr9nKZz7bDh&#10;2FBjR+81lefdj4tvbLb8MZslb04nyYLWR/lKtRgzHg2vS1BCg/wf/6U/rYH5An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I1KSxAAAANsAAAAPAAAAAAAAAAAA&#10;AAAAAKECAABkcnMvZG93bnJldi54bWxQSwUGAAAAAAQABAD5AAAAkgMAAAAA&#10;">
                  <v:stroke endarrow="block"/>
                </v:line>
                <v:shapetype id="_x0000_t33" coordsize="21600,21600" o:spt="33" o:oned="t" path="m,l21600,r,21600e" filled="f">
                  <v:stroke joinstyle="miter"/>
                  <v:path arrowok="t" fillok="f" o:connecttype="none"/>
                  <o:lock v:ext="edit" shapetype="t"/>
                </v:shapetype>
                <v:shape id="AutoShape 63" o:spid="_x0000_s1087" type="#_x0000_t33" style="position:absolute;left:24421;top:14878;width:2165;height:659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RNHsAAAADbAAAADwAAAGRycy9kb3ducmV2LnhtbERPz2vCMBS+C/sfwht4s4kic3SmZRsU&#10;B57UjV0fzbPp1ryUJtbuvzeHgceP7/e2nFwnRhpC61nDMlMgiGtvWm40fJ6qxTOIEJENdp5Jwx8F&#10;KIuH2RZz4698oPEYG5FCOOSowcbY51KG2pLDkPmeOHFnPziMCQ6NNANeU7jr5EqpJ+mw5dRgsad3&#10;S/Xv8eI0qFWlzrvRftPb2v7I5b6y1eFL6/nj9PoCItIU7+J/94fRsEnr05f0A2Rx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0TR7AAAAA2wAAAA8AAAAAAAAAAAAAAAAA&#10;oQIAAGRycy9kb3ducmV2LnhtbFBLBQYAAAAABAAEAPkAAACOAwAAAAA=&#10;">
                  <v:stroke endarrow="block"/>
                </v:shape>
                <v:shape id="Text Box 64" o:spid="_x0000_s1088" type="#_x0000_t202" style="position:absolute;left:32912;top:27489;width:8229;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aFk8MA&#10;AADbAAAADwAAAGRycy9kb3ducmV2LnhtbESPQWuDQBSE74X8h+UVeqtrhEYx2YQSCLSFBqqBXB/u&#10;q0rdt+Ju1ObXZwuBHoeZ+YbZ7GbTiZEG11pWsIxiEMSV1S3XCk7l4TkD4Tyyxs4yKfglB7vt4mGD&#10;ubYTf9FY+FoECLscFTTe97mUrmrIoItsTxy8bzsY9EEOtdQDTgFuOpnE8UoabDksNNjTvqHqp7gY&#10;BWXacuq5yFZj8nK+HunjvftEpZ4e59c1CE+z/w/f229aQbqEvy/hB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aFk8MAAADbAAAADwAAAAAAAAAAAAAAAACYAgAAZHJzL2Rv&#10;d25yZXYueG1sUEsFBgAAAAAEAAQA9QAAAIgDAAAAAA==&#10;">
                  <v:textbox inset="1.35mm,1.17mm,1.35mm,1.17mm">
                    <w:txbxContent>
                      <w:p w14:paraId="5D3F63AF" w14:textId="77777777" w:rsidR="005B36E8" w:rsidRDefault="005B36E8" w:rsidP="00B83971">
                        <w:pPr>
                          <w:spacing w:before="80"/>
                          <w:rPr>
                            <w:rFonts w:cs="Arial"/>
                            <w:sz w:val="11"/>
                            <w:szCs w:val="12"/>
                          </w:rPr>
                        </w:pPr>
                        <w:r>
                          <w:rPr>
                            <w:rFonts w:cs="Arial"/>
                            <w:sz w:val="11"/>
                            <w:szCs w:val="12"/>
                          </w:rPr>
                          <w:t>Transfer Procedures</w:t>
                        </w:r>
                      </w:p>
                    </w:txbxContent>
                  </v:textbox>
                </v:shape>
                <v:shape id="AutoShape 65" o:spid="_x0000_s1089" type="#_x0000_t33" style="position:absolute;left:26803;top:24473;width:1733;height:1048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p28sMAAADbAAAADwAAAGRycy9kb3ducmV2LnhtbESPQWsCMRSE7wX/Q3hCbzVxkVZWo2hh&#10;sdCTtuL1sXluVjcvyyZd139vCoUeh5n5hlmuB9eInrpQe9YwnSgQxKU3NVcavr+KlzmIEJENNp5J&#10;w50CrFejpyXmxt94T/0hViJBOOSowcbY5lKG0pLDMPEtcfLOvnMYk+wqaTq8JbhrZKbUq3RYc1qw&#10;2NK7pfJ6+HEaVFao8663J9rO7EVOPwtb7I9aP4+HzQJEpCH+h//aH0bDWwa/X9IP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qdvLDAAAA2wAAAA8AAAAAAAAAAAAA&#10;AAAAoQIAAGRycy9kb3ducmV2LnhtbFBLBQYAAAAABAAEAPkAAACRAwAAAAA=&#10;">
                  <v:stroke endarrow="block"/>
                </v:shape>
                <v:line id="Line 66" o:spid="_x0000_s1090" style="position:absolute;visibility:visible;mso-wrap-style:square" from="41141,28517" to="43199,29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shape id="AutoShape 67" o:spid="_x0000_s1091" type="#_x0000_t33" style="position:absolute;left:25660;top:-324;width:1962;height:842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9LHcIAAADbAAAADwAAAGRycy9kb3ducmV2LnhtbESPQWsCMRSE70L/Q3gFb5oo0pbVKCos&#10;FXpSK14fm+dmdfOybNJ1/femUOhxmJlvmMWqd7XoqA2VZw2TsQJBXHhTcanh+5iPPkCEiGyw9kwa&#10;HhRgtXwZLDAz/s576g6xFAnCIUMNNsYmkzIUlhyGsW+Ik3fxrcOYZFtK0+I9wV0tp0q9SYcVpwWL&#10;DW0tFbfDj9Ogprm6fHb2TJuZvcrJV27z/Unr4Wu/noOI1Mf/8F97ZzS8z+D3S/oBcvk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9LHcIAAADbAAAADwAAAAAAAAAAAAAA&#10;AAChAgAAZHJzL2Rvd25yZXYueG1sUEsFBgAAAAAEAAQA+QAAAJADAAAAAA==&#10;">
                  <v:stroke endarrow="block"/>
                </v:shape>
                <v:shape id="AutoShape 68" o:spid="_x0000_s1092" type="#_x0000_t33" style="position:absolute;left:39084;top:2908;width:7759;height:19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11V8QAAADbAAAADwAAAGRycy9kb3ducmV2LnhtbESPQWvCQBSE7wX/w/KE3uomhWqJbkQE&#10;2+KtsQePz+wziWbfxt3VxP76bqHQ4zAz3zCL5WBacSPnG8sK0kkCgri0uuFKwddu8/QKwgdkja1l&#10;UnAnD8t89LDATNueP+lWhEpECPsMFdQhdJmUvqzJoJ/Yjjh6R+sMhihdJbXDPsJNK5+TZCoNNhwX&#10;auxoXVN5Lq5Gwfvq1Dv5vZ9dDulVY/823RYXVOpxPKzmIAIN4T/81/7QCmYv8Psl/gCZ/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7XVXxAAAANsAAAAPAAAAAAAAAAAA&#10;AAAAAKECAABkcnMvZG93bnJldi54bWxQSwUGAAAAAAQABAD5AAAAkgMAAAAA&#10;">
                  <v:stroke endarrow="block"/>
                </v:shape>
                <v:roundrect id="AutoShape 69" o:spid="_x0000_s1093" style="position:absolute;left:1930;top:41852;width:10287;height:617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Py48QA&#10;AADbAAAADwAAAGRycy9kb3ducmV2LnhtbESPQWsCMRSE7wX/Q3hCb5pVcC1bo4hQEE/VimVvj81r&#10;dnXzsk2irv++KRR6HGbmG2ax6m0rbuRD41jBZJyBIK6cbtgoOH68jV5AhIissXVMCh4UYLUcPC2w&#10;0O7Oe7odohEJwqFABXWMXSFlqGqyGMauI07el/MWY5LeSO3xnuC2ldMsy6XFhtNCjR1taqouh6tV&#10;UJ7yqZ+Vn7zbbcptn3fv5vxtlHoe9utXEJH6+B/+a2+1gnkOv1/S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T8uPEAAAA2wAAAA8AAAAAAAAAAAAAAAAAmAIAAGRycy9k&#10;b3ducmV2LnhtbFBLBQYAAAAABAAEAPUAAACJAwAAAAA=&#10;" filled="f"/>
                <v:shape id="Text Box 70" o:spid="_x0000_s1094" type="#_x0000_t202" style="position:absolute;left:2959;top:42881;width:8229;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TfYMQA&#10;AADbAAAADwAAAGRycy9kb3ducmV2LnhtbESP0WrCQBRE3wv9h+UW+lKaTYtojVlFpKH6VGL9gEv2&#10;mgR376bZbUz/3hUEH4eZOcPkq9EaMVDvW8cK3pIUBHHldMu1gsNP8foBwgdkjcYxKfgnD6vl40OO&#10;mXZnLmnYh1pECPsMFTQhdJmUvmrIok9cRxy9o+sthij7WuoezxFujXxP06m02HJcaLCjTUPVaf9n&#10;FQyT0Xwe5pvvwnQlFi87XH9tf5V6fhrXCxCBxnAP39pbrWA2g+uX+AP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k32DEAAAA2wAAAA8AAAAAAAAAAAAAAAAAmAIAAGRycy9k&#10;b3ducmV2LnhtbFBLBQYAAAAABAAEAPUAAACJAwAAAAA=&#10;" stroked="f">
                  <v:textbox inset="6.48pt,3.24pt,6.48pt,3.24pt">
                    <w:txbxContent>
                      <w:p w14:paraId="294664C7" w14:textId="77777777" w:rsidR="005B36E8" w:rsidRDefault="005B36E8" w:rsidP="00B83971">
                        <w:pPr>
                          <w:jc w:val="center"/>
                          <w:rPr>
                            <w:rFonts w:cs="Arial"/>
                            <w:sz w:val="11"/>
                            <w:szCs w:val="12"/>
                          </w:rPr>
                        </w:pPr>
                      </w:p>
                      <w:p w14:paraId="0C94FE56" w14:textId="77777777" w:rsidR="005B36E8" w:rsidRDefault="005B36E8" w:rsidP="00B83971">
                        <w:pPr>
                          <w:jc w:val="center"/>
                          <w:rPr>
                            <w:rFonts w:cs="Arial"/>
                            <w:sz w:val="11"/>
                            <w:szCs w:val="12"/>
                          </w:rPr>
                        </w:pPr>
                        <w:r>
                          <w:rPr>
                            <w:rFonts w:cs="Arial"/>
                            <w:sz w:val="11"/>
                            <w:szCs w:val="12"/>
                          </w:rPr>
                          <w:t xml:space="preserve">Programmes/ </w:t>
                        </w:r>
                      </w:p>
                      <w:p w14:paraId="4AEDED20" w14:textId="77777777" w:rsidR="005B36E8" w:rsidRDefault="005B36E8" w:rsidP="00B83971">
                        <w:pPr>
                          <w:jc w:val="center"/>
                          <w:rPr>
                            <w:rFonts w:cs="Arial"/>
                            <w:sz w:val="11"/>
                            <w:szCs w:val="12"/>
                          </w:rPr>
                        </w:pPr>
                        <w:r>
                          <w:rPr>
                            <w:rFonts w:cs="Arial"/>
                            <w:sz w:val="11"/>
                            <w:szCs w:val="12"/>
                          </w:rPr>
                          <w:t>Degrees</w:t>
                        </w:r>
                      </w:p>
                    </w:txbxContent>
                  </v:textbox>
                </v:shape>
                <v:shape id="Text Box 71" o:spid="_x0000_s1095" type="#_x0000_t202" style="position:absolute;left:13716;top:47034;width:1609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1rgbwA&#10;AADbAAAADwAAAGRycy9kb3ducmV2LnhtbERPyQrCMBC9C/5DGMGbTRVcqEYRQRA8uYDXoRnbajOp&#10;TWzr35uD4PHx9tWmM6VoqHaFZQXjKAZBnFpdcKbgetmPFiCcR9ZYWiYFH3KwWfd7K0y0bflEzdln&#10;IoSwS1BB7n2VSOnSnAy6yFbEgbvb2qAPsM6krrEN4aaUkzieSYMFh4YcK9rllD7Pb6Pg0N3K+bTa&#10;vmzzvOAuPmYPXbRKDQfddgnCU+f/4p/7oBX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z3WuBvAAAANsAAAAPAAAAAAAAAAAAAAAAAJgCAABkcnMvZG93bnJldi54&#10;bWxQSwUGAAAAAAQABAD1AAAAgQMAAAAA&#10;">
                  <v:textbox inset="6.48pt,3.24pt,6.48pt,3.24pt">
                    <w:txbxContent>
                      <w:p w14:paraId="620F4765" w14:textId="77777777" w:rsidR="005B36E8" w:rsidRDefault="005B36E8" w:rsidP="00B83971">
                        <w:pPr>
                          <w:rPr>
                            <w:rFonts w:cs="Arial"/>
                            <w:sz w:val="11"/>
                            <w:szCs w:val="12"/>
                          </w:rPr>
                        </w:pPr>
                        <w:r>
                          <w:rPr>
                            <w:rFonts w:cs="Arial"/>
                            <w:sz w:val="11"/>
                            <w:szCs w:val="12"/>
                          </w:rPr>
                          <w:t>First degree</w:t>
                        </w:r>
                      </w:p>
                    </w:txbxContent>
                  </v:textbox>
                </v:shape>
                <v:shape id="Text Box 72" o:spid="_x0000_s1096" type="#_x0000_t202" style="position:absolute;left:28803;top:48063;width:1062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HOGsMA&#10;AADbAAAADwAAAGRycy9kb3ducmV2LnhtbESPQWuDQBSE74H+h+UVcotrC6mtdRNCoCD0FA3k+nBf&#10;1eq+te5W7b/PFgI5DjPzDZPtF9OLiUbXWlbwFMUgiCurW64VnMuPzSsI55E19pZJwR852O8eVhmm&#10;2s58oqnwtQgQdikqaLwfUild1ZBBF9mBOHhfdjTogxxrqUecA9z08jmOX6TBlsNCgwMdG6q64tco&#10;yJdLn2yHw4+duhKP8Wf9rdtZqfXjcngH4Wnx9/CtnWsFyRv8fwk/QO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HOGsMAAADbAAAADwAAAAAAAAAAAAAAAACYAgAAZHJzL2Rv&#10;d25yZXYueG1sUEsFBgAAAAAEAAQA9QAAAIgDAAAAAA==&#10;">
                  <v:textbox inset="6.48pt,3.24pt,6.48pt,3.24pt">
                    <w:txbxContent>
                      <w:p w14:paraId="5EEBC6BA" w14:textId="77777777" w:rsidR="005B36E8" w:rsidRDefault="005B36E8" w:rsidP="00B83971">
                        <w:pPr>
                          <w:rPr>
                            <w:rFonts w:cs="Arial"/>
                            <w:sz w:val="14"/>
                            <w:szCs w:val="16"/>
                          </w:rPr>
                        </w:pPr>
                        <w:r>
                          <w:rPr>
                            <w:rFonts w:cs="Arial"/>
                            <w:sz w:val="11"/>
                            <w:szCs w:val="12"/>
                          </w:rPr>
                          <w:t>Second degree</w:t>
                        </w:r>
                      </w:p>
                    </w:txbxContent>
                  </v:textbox>
                </v:shape>
                <v:shapetype id="_x0000_t32" coordsize="21600,21600" o:spt="32" o:oned="t" path="m,l21600,21600e" filled="f">
                  <v:path arrowok="t" fillok="f" o:connecttype="none"/>
                  <o:lock v:ext="edit" shapetype="t"/>
                </v:shapetype>
                <v:shape id="AutoShape 73" o:spid="_x0000_s1097" type="#_x0000_t32" style="position:absolute;left:39427;top:44399;width:7607;height:46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ev0cAAAADbAAAADwAAAGRycy9kb3ducmV2LnhtbERPTYvCMBC9C/sfwix4kTWtBynVKLKw&#10;IB4EtQePQzLbFptJN8nW+u/NQfD4eN/r7Wg7MZAPrWMF+TwDQaydablWUF1+vgoQISIb7ByTggcF&#10;2G4+JmssjbvziYZzrEUK4VCigibGvpQy6IYshrnriRP367zFmKCvpfF4T+G2k4ssW0qLLaeGBnv6&#10;bkjfzv9WQXuojtUw+4teF4f86vNwuXZaqennuFuBiDTGt/jl3hsFRVqfvqQfI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Hr9HAAAAA2wAAAA8AAAAAAAAAAAAAAAAA&#10;oQIAAGRycy9kb3ducmV2LnhtbFBLBQYAAAAABAAEAPkAAACOAwAAAAA=&#10;"/>
                <v:shape id="Text Box 74" o:spid="_x0000_s1098" type="#_x0000_t202" style="position:absolute;left:30854;top:44977;width:8230;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P1tMIA&#10;AADbAAAADwAAAGRycy9kb3ducmV2LnhtbESPQYvCMBSE74L/IbwFb5oqqKUaZRGE3QUFW8Hro3nb&#10;lm1eShNr119vBMHjMDPfMOttb2rRUesqywqmkwgEcW51xYWCc7YfxyCcR9ZYWyYF/+RguxkO1pho&#10;e+MTdakvRICwS1BB6X2TSOnykgy6iW2Ig/drW4M+yLaQusVbgJtazqJoIQ1WHBZKbGhXUv6XXo2C&#10;bFnx0nMaL7rZ/HI/0s93fUClRh/95wqEp96/w6/2l1YQT+H5JfwA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0/W0wgAAANsAAAAPAAAAAAAAAAAAAAAAAJgCAABkcnMvZG93&#10;bnJldi54bWxQSwUGAAAAAAQABAD1AAAAhwMAAAAA&#10;">
                  <v:textbox inset="1.35mm,1.17mm,1.35mm,1.17mm">
                    <w:txbxContent>
                      <w:p w14:paraId="56C137C8" w14:textId="77777777" w:rsidR="005B36E8" w:rsidRDefault="005B36E8" w:rsidP="00B83971">
                        <w:pPr>
                          <w:spacing w:before="80"/>
                          <w:rPr>
                            <w:rFonts w:cs="Arial"/>
                            <w:sz w:val="11"/>
                            <w:szCs w:val="12"/>
                          </w:rPr>
                        </w:pPr>
                        <w:r>
                          <w:rPr>
                            <w:rFonts w:cs="Arial"/>
                            <w:sz w:val="11"/>
                            <w:szCs w:val="12"/>
                          </w:rPr>
                          <w:t>Transfer Procedures</w:t>
                        </w:r>
                      </w:p>
                    </w:txbxContent>
                  </v:textbox>
                </v:shape>
                <v:shape id="AutoShape 75" o:spid="_x0000_s1099" type="#_x0000_t32" style="position:absolute;left:21767;top:46355;width:9087;height:6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mUPcMAAADbAAAADwAAAGRycy9kb3ducmV2LnhtbESPQWvCQBSE74X+h+UVeim6iQcJ0VVK&#10;oSAeCmoOOT52n0lo9m26u43x37uC4HGYmW+Y9XayvRjJh86xgnyegSDWznTcKKhO37MCRIjIBnvH&#10;pOBKAbab15c1lsZd+EDjMTYiQTiUqKCNcSilDLoli2HuBuLknZ23GJP0jTQeLwlue7nIsqW02HFa&#10;aHGgr5b07/HfKuj21U81fvxFr4t9Xvs8nOpeK/X+Nn2uQESa4jP8aO+MgmIB9y/p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ZlD3DAAAA2wAAAA8AAAAAAAAAAAAA&#10;AAAAoQIAAGRycy9kb3ducmV2LnhtbFBLBQYAAAAABAAEAPkAAACRAwAAAAA=&#10;"/>
                <v:shape id="AutoShape 76" o:spid="_x0000_s1100" type="#_x0000_t32" style="position:absolute;left:39084;top:44399;width:7950;height:19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UxpsMAAADbAAAADwAAAGRycy9kb3ducmV2LnhtbESPQWvCQBSE7wX/w/IEL0U3UZC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VMabDAAAA2wAAAA8AAAAAAAAAAAAA&#10;AAAAoQIAAGRycy9kb3ducmV2LnhtbFBLBQYAAAAABAAEAPkAAACRAwAAAAA=&#10;"/>
                <w10:wrap anchory="line"/>
              </v:group>
            </w:pict>
          </mc:Fallback>
        </mc:AlternateContent>
      </w:r>
      <w:r w:rsidRPr="000A5777">
        <w:rPr>
          <w:noProof/>
          <w:lang w:val="de-DE" w:eastAsia="de-DE"/>
        </w:rPr>
        <mc:AlternateContent>
          <mc:Choice Requires="wps">
            <w:drawing>
              <wp:inline distT="0" distB="0" distL="0" distR="0" wp14:anchorId="1D0EBCB1" wp14:editId="596996B6">
                <wp:extent cx="5759450" cy="5015865"/>
                <wp:effectExtent l="0" t="0" r="0" b="0"/>
                <wp:docPr id="10" name="Rechteck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59450" cy="5015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D4DD2" id="Rechteck 10" o:spid="_x0000_s1026" style="width:453.5pt;height:39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" filled="f" stroked="f">
                <o:lock v:ext="edit" aspectratio="t"/>
                <w10:anchorlock/>
              </v:rect>
            </w:pict>
          </mc:Fallback>
        </mc:AlternateContent>
      </w:r>
    </w:p>
    <w:p w14:paraId="4EA61FC5" w14:textId="77777777" w:rsidR="005B36E8" w:rsidRPr="000A5777" w:rsidRDefault="005B36E8" w:rsidP="00B83971">
      <w:pPr>
        <w:pStyle w:val="DSNationalStatement"/>
      </w:pPr>
    </w:p>
    <w:p w14:paraId="561DAE78" w14:textId="77777777" w:rsidR="005B36E8" w:rsidRPr="000A5777" w:rsidRDefault="005B36E8" w:rsidP="00B83971">
      <w:pPr>
        <w:pStyle w:val="DSNationalStatement"/>
        <w:sectPr w:rsidR="005B36E8" w:rsidRPr="000A5777" w:rsidSect="00B83971">
          <w:endnotePr>
            <w:numFmt w:val="decimal"/>
          </w:endnotePr>
          <w:type w:val="continuous"/>
          <w:pgSz w:w="11906" w:h="16838"/>
          <w:pgMar w:top="1417" w:right="1417" w:bottom="1134" w:left="1945" w:header="708" w:footer="708" w:gutter="0"/>
          <w:cols w:space="708"/>
          <w:docGrid w:linePitch="360"/>
        </w:sectPr>
      </w:pPr>
    </w:p>
    <w:p w14:paraId="4BBB0CA2" w14:textId="77777777" w:rsidR="005B36E8" w:rsidRPr="000A5777" w:rsidRDefault="005B36E8" w:rsidP="00B83971">
      <w:pPr>
        <w:pStyle w:val="DSNationalStatement"/>
        <w:rPr>
          <w:b/>
        </w:rPr>
      </w:pPr>
      <w:r w:rsidRPr="000A5777">
        <w:rPr>
          <w:b/>
        </w:rPr>
        <w:t>8.4.3   Integrated "Long" Programmes (One-Tier):</w:t>
      </w:r>
    </w:p>
    <w:p w14:paraId="61E070ED" w14:textId="77777777" w:rsidR="005B36E8" w:rsidRPr="000A5777" w:rsidRDefault="005B36E8" w:rsidP="00B83971">
      <w:pPr>
        <w:pStyle w:val="DSNationalStatement"/>
        <w:rPr>
          <w:b/>
        </w:rPr>
      </w:pPr>
      <w:r w:rsidRPr="000A5777">
        <w:rPr>
          <w:b/>
          <w:i/>
        </w:rPr>
        <w:t xml:space="preserve"> Diplom</w:t>
      </w:r>
      <w:r w:rsidRPr="000A5777">
        <w:rPr>
          <w:b/>
        </w:rPr>
        <w:t xml:space="preserve"> degrees, </w:t>
      </w:r>
      <w:r w:rsidRPr="000A5777">
        <w:rPr>
          <w:b/>
          <w:i/>
        </w:rPr>
        <w:t>Magister Artium, Staatsprüfung</w:t>
      </w:r>
    </w:p>
    <w:p w14:paraId="7A591846" w14:textId="77777777" w:rsidR="005B36E8" w:rsidRPr="000A5777" w:rsidRDefault="005B36E8" w:rsidP="00B83971">
      <w:pPr>
        <w:pStyle w:val="DSNationalStatement"/>
      </w:pPr>
    </w:p>
    <w:p w14:paraId="47053003" w14:textId="77777777" w:rsidR="005B36E8" w:rsidRPr="000A5777" w:rsidRDefault="005B36E8" w:rsidP="00B83971">
      <w:pPr>
        <w:pStyle w:val="DSNationalStatement"/>
      </w:pPr>
      <w:r w:rsidRPr="000A5777">
        <w:t>An integrated study programme is either mono-disciplinary (</w:t>
      </w:r>
      <w:r w:rsidRPr="000A5777">
        <w:rPr>
          <w:i/>
        </w:rPr>
        <w:t>Diplom</w:t>
      </w:r>
      <w:r w:rsidRPr="000A5777">
        <w:t xml:space="preserve"> degrees, most programmes completed by a </w:t>
      </w:r>
      <w:r w:rsidRPr="000A5777">
        <w:rPr>
          <w:i/>
        </w:rPr>
        <w:t>Staatsprüfung</w:t>
      </w:r>
      <w:r w:rsidRPr="000A5777">
        <w:t>) or comprises a combination of either two major or one major and two minor fields (</w:t>
      </w:r>
      <w:r w:rsidRPr="000A5777">
        <w:rPr>
          <w:i/>
        </w:rPr>
        <w:t>Magister Artium</w:t>
      </w:r>
      <w:r w:rsidRPr="000A5777">
        <w:t>). The first stage (1.5 to 2 years) focuses on broad orientations and foundations of the field(s) of study. An Intermediate Examination (</w:t>
      </w:r>
      <w:r w:rsidRPr="000A5777">
        <w:rPr>
          <w:i/>
        </w:rPr>
        <w:t>Diplom-Vorprüfung</w:t>
      </w:r>
      <w:r w:rsidRPr="000A5777">
        <w:t xml:space="preserve"> for </w:t>
      </w:r>
      <w:r w:rsidRPr="000A5777">
        <w:rPr>
          <w:i/>
        </w:rPr>
        <w:t>Diplom</w:t>
      </w:r>
      <w:r w:rsidRPr="000A5777">
        <w:t xml:space="preserve"> degrees; </w:t>
      </w:r>
      <w:r w:rsidRPr="000A5777">
        <w:rPr>
          <w:i/>
        </w:rPr>
        <w:t>Zwischenprüfung</w:t>
      </w:r>
      <w:r w:rsidRPr="000A5777">
        <w:t xml:space="preserve"> or credit requirements for the </w:t>
      </w:r>
      <w:r w:rsidRPr="000A5777">
        <w:rPr>
          <w:i/>
        </w:rPr>
        <w:t>Magister Artium</w:t>
      </w:r>
      <w:r w:rsidRPr="000A5777">
        <w:t xml:space="preserve">) is prerequisite to enter the second stage of advanced studies and specializations. Degree requirements include submission of a thesis (up to 6 months duration) and comprehensive final written and oral examinations. Similar regulations apply to studies leading to a </w:t>
      </w:r>
      <w:r w:rsidRPr="000A5777">
        <w:rPr>
          <w:i/>
        </w:rPr>
        <w:t>Staatsprüfung</w:t>
      </w:r>
      <w:r w:rsidRPr="000A5777">
        <w:t>. The level of qualification is equivalent to the Master level.</w:t>
      </w:r>
    </w:p>
    <w:p w14:paraId="2D0FC339" w14:textId="77777777" w:rsidR="005B36E8" w:rsidRPr="000A5777" w:rsidRDefault="005B36E8" w:rsidP="00B83971">
      <w:pPr>
        <w:pStyle w:val="DSNationalStatement"/>
      </w:pPr>
    </w:p>
    <w:p w14:paraId="50C13D45" w14:textId="77777777" w:rsidR="005B36E8" w:rsidRPr="000A5777" w:rsidRDefault="005B36E8" w:rsidP="00B83971">
      <w:pPr>
        <w:pStyle w:val="DSNationalStatement"/>
      </w:pPr>
      <w:r w:rsidRPr="000A5777">
        <w:t xml:space="preserve">- Integrated studies at </w:t>
      </w:r>
      <w:r w:rsidRPr="000A5777">
        <w:rPr>
          <w:i/>
        </w:rPr>
        <w:t>Universitäten (U)</w:t>
      </w:r>
      <w:r w:rsidRPr="000A5777">
        <w:t xml:space="preserve"> last 4 to 5 years (</w:t>
      </w:r>
      <w:r w:rsidRPr="000A5777">
        <w:rPr>
          <w:i/>
        </w:rPr>
        <w:t>Diplom</w:t>
      </w:r>
      <w:r w:rsidRPr="000A5777">
        <w:t xml:space="preserve"> degree, </w:t>
      </w:r>
      <w:r w:rsidRPr="000A5777">
        <w:rPr>
          <w:i/>
        </w:rPr>
        <w:t>Magister Artium</w:t>
      </w:r>
      <w:r w:rsidRPr="000A5777">
        <w:t>) or 3 to 6.5 years (</w:t>
      </w:r>
      <w:r w:rsidRPr="000A5777">
        <w:rPr>
          <w:i/>
        </w:rPr>
        <w:t>Staatsprüfung</w:t>
      </w:r>
      <w:r w:rsidRPr="000A5777">
        <w:t xml:space="preserve">). The </w:t>
      </w:r>
      <w:r w:rsidRPr="000A5777">
        <w:rPr>
          <w:i/>
        </w:rPr>
        <w:t>Diplom</w:t>
      </w:r>
      <w:r w:rsidRPr="000A5777">
        <w:t xml:space="preserve"> degree is awarded in engineering disciplines, the natural sciences as well as </w:t>
      </w:r>
      <w:r w:rsidRPr="000A5777">
        <w:t xml:space="preserve">economics and business. In the humanities, the corresponding degree is usually the </w:t>
      </w:r>
      <w:r w:rsidRPr="000A5777">
        <w:rPr>
          <w:i/>
        </w:rPr>
        <w:t>Magister Artium</w:t>
      </w:r>
      <w:r w:rsidRPr="000A5777">
        <w:t xml:space="preserve"> (M.A.). In the social sciences, the practice varies as a matter of institutional traditions. Studies preparing for the legal, medical and pharmaceutical professions are completed by a </w:t>
      </w:r>
      <w:r w:rsidRPr="000A5777">
        <w:rPr>
          <w:i/>
        </w:rPr>
        <w:t>Staatsprüfung</w:t>
      </w:r>
      <w:r w:rsidRPr="000A5777">
        <w:t xml:space="preserve">. This applies also to studies preparing for teaching professions of some </w:t>
      </w:r>
      <w:r w:rsidRPr="000A5777">
        <w:rPr>
          <w:i/>
        </w:rPr>
        <w:t>Länder.</w:t>
      </w:r>
    </w:p>
    <w:p w14:paraId="2058588F" w14:textId="77777777" w:rsidR="005B36E8" w:rsidRPr="000A5777" w:rsidRDefault="005B36E8" w:rsidP="00B83971">
      <w:pPr>
        <w:pStyle w:val="DSNationalStatement"/>
      </w:pPr>
      <w:r w:rsidRPr="000A5777">
        <w:t>The three qualifications (</w:t>
      </w:r>
      <w:r w:rsidRPr="000A5777">
        <w:rPr>
          <w:i/>
        </w:rPr>
        <w:t>Diplom</w:t>
      </w:r>
      <w:r w:rsidRPr="000A5777">
        <w:t xml:space="preserve">, </w:t>
      </w:r>
      <w:r w:rsidRPr="000A5777">
        <w:rPr>
          <w:i/>
        </w:rPr>
        <w:t>Magister Artium</w:t>
      </w:r>
      <w:r w:rsidRPr="000A5777">
        <w:t xml:space="preserve"> and </w:t>
      </w:r>
      <w:r w:rsidRPr="000A5777">
        <w:rPr>
          <w:i/>
        </w:rPr>
        <w:t>Staatsprüfung</w:t>
      </w:r>
      <w:r w:rsidRPr="000A5777">
        <w:t>) are academically equivalent. They qualify to apply for admission to doctoral studies. Further prerequisites for admission may be defined by the Higher Education Institution, cf. Sec. 8.5.</w:t>
      </w:r>
    </w:p>
    <w:p w14:paraId="784A2D47" w14:textId="77777777" w:rsidR="005B36E8" w:rsidRPr="000A5777" w:rsidRDefault="005B36E8" w:rsidP="00B83971">
      <w:pPr>
        <w:pStyle w:val="DSNationalStatement"/>
      </w:pPr>
    </w:p>
    <w:p w14:paraId="50B7F9FF" w14:textId="77777777" w:rsidR="005B36E8" w:rsidRPr="000A5777" w:rsidRDefault="005B36E8" w:rsidP="00B83971">
      <w:pPr>
        <w:pStyle w:val="DSNationalStatement"/>
      </w:pPr>
      <w:r w:rsidRPr="000A5777">
        <w:t xml:space="preserve">- Integrated studies at </w:t>
      </w:r>
      <w:r w:rsidRPr="000A5777">
        <w:rPr>
          <w:i/>
        </w:rPr>
        <w:t>Fachhochschulen</w:t>
      </w:r>
      <w:r w:rsidRPr="000A5777">
        <w:t xml:space="preserve"> </w:t>
      </w:r>
      <w:r w:rsidRPr="000A5777">
        <w:rPr>
          <w:i/>
        </w:rPr>
        <w:t>(FH)</w:t>
      </w:r>
      <w:r w:rsidRPr="000A5777">
        <w:t xml:space="preserve">/Universities of Applied Sciences (UAS) last 4 years and lead to a </w:t>
      </w:r>
      <w:r w:rsidRPr="000A5777">
        <w:rPr>
          <w:i/>
        </w:rPr>
        <w:t>Diplom (FH)</w:t>
      </w:r>
      <w:r w:rsidRPr="000A5777">
        <w:t xml:space="preserve"> degree. While the </w:t>
      </w:r>
      <w:r w:rsidRPr="000A5777">
        <w:rPr>
          <w:i/>
        </w:rPr>
        <w:t>FH</w:t>
      </w:r>
      <w:r w:rsidRPr="000A5777">
        <w:t>/UAS are non-doctorate granting institutions, qualified graduates may apply for admission to doctoral studies at doctorate-granting institutions, cf. Sec. 8.5.</w:t>
      </w:r>
    </w:p>
    <w:p w14:paraId="3CFE998F" w14:textId="77777777" w:rsidR="005B36E8" w:rsidRPr="000A5777" w:rsidRDefault="005B36E8" w:rsidP="00B83971">
      <w:pPr>
        <w:pStyle w:val="DSNationalStatement"/>
      </w:pPr>
    </w:p>
    <w:p w14:paraId="0E55C856" w14:textId="77777777" w:rsidR="005B36E8" w:rsidRPr="000A5777" w:rsidRDefault="005B36E8" w:rsidP="00B83971">
      <w:pPr>
        <w:pStyle w:val="DSNationalStatement"/>
      </w:pPr>
      <w:r w:rsidRPr="000A5777">
        <w:t xml:space="preserve">- Studies at </w:t>
      </w:r>
      <w:r w:rsidRPr="000A5777">
        <w:rPr>
          <w:i/>
        </w:rPr>
        <w:t>Kunst- and Musikhochschulen</w:t>
      </w:r>
      <w:r w:rsidRPr="000A5777">
        <w:t xml:space="preserve"> (Universities of Art/Music etc.) are more diverse in their organization, </w:t>
      </w:r>
      <w:r w:rsidRPr="000A5777">
        <w:lastRenderedPageBreak/>
        <w:t xml:space="preserve">depending on the field and individual objectives. In addition to </w:t>
      </w:r>
      <w:r w:rsidRPr="000A5777">
        <w:rPr>
          <w:i/>
        </w:rPr>
        <w:t>Diplom/Magister</w:t>
      </w:r>
      <w:r w:rsidRPr="000A5777">
        <w:t xml:space="preserve"> degrees, the integrated study programme awards include Certificates and certified examinations for specialized areas and professional purposes.</w:t>
      </w:r>
    </w:p>
    <w:p w14:paraId="0BF3465D" w14:textId="77777777" w:rsidR="005B36E8" w:rsidRPr="000A5777" w:rsidRDefault="005B36E8" w:rsidP="00B83971">
      <w:pPr>
        <w:pStyle w:val="DSNationalStatement"/>
      </w:pPr>
      <w:r w:rsidRPr="000A5777">
        <w:t xml:space="preserve"> </w:t>
      </w:r>
    </w:p>
    <w:p w14:paraId="0EDF1D54" w14:textId="77777777" w:rsidR="005B36E8" w:rsidRPr="000A5777" w:rsidRDefault="005B36E8" w:rsidP="00B83971">
      <w:pPr>
        <w:pStyle w:val="DSNationalStatement"/>
        <w:rPr>
          <w:b/>
        </w:rPr>
      </w:pPr>
      <w:r w:rsidRPr="000A5777">
        <w:rPr>
          <w:b/>
        </w:rPr>
        <w:t>8.5   Doctorate</w:t>
      </w:r>
    </w:p>
    <w:p w14:paraId="2074D431" w14:textId="77777777" w:rsidR="005B36E8" w:rsidRPr="000A5777" w:rsidRDefault="005B36E8" w:rsidP="00B83971">
      <w:pPr>
        <w:pStyle w:val="DSNationalStatement"/>
      </w:pPr>
    </w:p>
    <w:p w14:paraId="3CFD29E0" w14:textId="77777777" w:rsidR="005B36E8" w:rsidRPr="000A5777" w:rsidRDefault="005B36E8" w:rsidP="00B83971">
      <w:pPr>
        <w:pStyle w:val="DSNationalStatement"/>
      </w:pPr>
      <w:r w:rsidRPr="000A5777">
        <w:t xml:space="preserve">Universities as well as specialized institutions of university standing and some Universities of Art/Music are doctorate-granting institutions. Formal prerequisite for admission to doctoral work is a qualified Master (UAS and U), a </w:t>
      </w:r>
      <w:r w:rsidRPr="000A5777">
        <w:rPr>
          <w:i/>
        </w:rPr>
        <w:t xml:space="preserve">Magister </w:t>
      </w:r>
      <w:r w:rsidRPr="000A5777">
        <w:t>degree</w:t>
      </w:r>
      <w:r w:rsidRPr="000A5777">
        <w:rPr>
          <w:i/>
        </w:rPr>
        <w:t xml:space="preserve">, </w:t>
      </w:r>
      <w:r w:rsidRPr="000A5777">
        <w:t xml:space="preserve">a </w:t>
      </w:r>
      <w:r w:rsidRPr="000A5777">
        <w:rPr>
          <w:i/>
        </w:rPr>
        <w:t>Diplom</w:t>
      </w:r>
      <w:r w:rsidRPr="000A5777">
        <w:t xml:space="preserve">, a </w:t>
      </w:r>
      <w:r w:rsidRPr="000A5777">
        <w:rPr>
          <w:i/>
        </w:rPr>
        <w:t>Staatsprüfung</w:t>
      </w:r>
      <w:r w:rsidRPr="000A5777">
        <w:t xml:space="preserve">, or a foreign equivalent. Particularly qualified holders of a Bachelor or a </w:t>
      </w:r>
      <w:r w:rsidRPr="000A5777">
        <w:rPr>
          <w:i/>
        </w:rPr>
        <w:t>Diplom</w:t>
      </w:r>
      <w:r w:rsidRPr="000A5777">
        <w:t xml:space="preserve"> </w:t>
      </w:r>
      <w:r w:rsidRPr="000A5777">
        <w:rPr>
          <w:i/>
        </w:rPr>
        <w:t>(FH)</w:t>
      </w:r>
      <w:r w:rsidRPr="000A5777">
        <w:t xml:space="preserve"> degree may also be admitted to doctoral studies without acquisition of a further degree by means of a procedure to determine their aptitude. The universities respectively the doctorate-granting institutions regulate entry to a doctorate as well as the structure of the procedure to determine aptitude. Admission further requires the acceptance of the Dissertation research project by a professor as a supervisor. </w:t>
      </w:r>
    </w:p>
    <w:p w14:paraId="573C5A8E" w14:textId="77777777" w:rsidR="005B36E8" w:rsidRPr="000A5777" w:rsidRDefault="005B36E8" w:rsidP="00B83971">
      <w:pPr>
        <w:pStyle w:val="DSNationalStatement"/>
      </w:pPr>
    </w:p>
    <w:p w14:paraId="416ACDCE" w14:textId="77777777" w:rsidR="005B36E8" w:rsidRPr="000A5777" w:rsidRDefault="005B36E8" w:rsidP="00B83971">
      <w:pPr>
        <w:pStyle w:val="DSNationalStatement"/>
        <w:rPr>
          <w:b/>
        </w:rPr>
      </w:pPr>
      <w:r w:rsidRPr="000A5777">
        <w:rPr>
          <w:b/>
        </w:rPr>
        <w:t>8.6   Grading Scheme</w:t>
      </w:r>
    </w:p>
    <w:p w14:paraId="396637F8" w14:textId="77777777" w:rsidR="005B36E8" w:rsidRPr="000A5777" w:rsidRDefault="005B36E8" w:rsidP="00B83971">
      <w:pPr>
        <w:pStyle w:val="DSNationalStatement"/>
      </w:pPr>
    </w:p>
    <w:p w14:paraId="217E00A9" w14:textId="77777777" w:rsidR="005B36E8" w:rsidRPr="000A5777" w:rsidRDefault="005B36E8" w:rsidP="00B83971">
      <w:pPr>
        <w:pStyle w:val="DSNationalStatement"/>
      </w:pPr>
      <w:r w:rsidRPr="000A5777">
        <w:t>The grading scheme in Germany usually comprises five levels (with numerical equivalents; intermediate grades may be given): "</w:t>
      </w:r>
      <w:r w:rsidRPr="000A5777">
        <w:rPr>
          <w:i/>
        </w:rPr>
        <w:t>Sehr Gut</w:t>
      </w:r>
      <w:r w:rsidRPr="000A5777">
        <w:t>" (1) = Very Good; "</w:t>
      </w:r>
      <w:r w:rsidRPr="000A5777">
        <w:rPr>
          <w:i/>
        </w:rPr>
        <w:t>Gut</w:t>
      </w:r>
      <w:r w:rsidRPr="000A5777">
        <w:t>" (2) = Good; "</w:t>
      </w:r>
      <w:r w:rsidRPr="000A5777">
        <w:rPr>
          <w:i/>
        </w:rPr>
        <w:t>Befriedigend</w:t>
      </w:r>
      <w:r w:rsidRPr="000A5777">
        <w:t>" (3) = Satisfactory; "</w:t>
      </w:r>
      <w:r w:rsidRPr="000A5777">
        <w:rPr>
          <w:i/>
        </w:rPr>
        <w:t>Ausreichend</w:t>
      </w:r>
      <w:r w:rsidRPr="000A5777">
        <w:t>" (4) = Sufficient; "</w:t>
      </w:r>
      <w:r w:rsidRPr="000A5777">
        <w:rPr>
          <w:i/>
        </w:rPr>
        <w:t>Nicht ausreichend</w:t>
      </w:r>
      <w:r w:rsidRPr="000A5777">
        <w:t>" (5) = Non-Sufficient/Fail. The minimum passing grade is "</w:t>
      </w:r>
      <w:r w:rsidRPr="000A5777">
        <w:rPr>
          <w:i/>
        </w:rPr>
        <w:t>Ausreichend</w:t>
      </w:r>
      <w:r w:rsidRPr="000A5777">
        <w:t xml:space="preserve">" (4). Verbal designations of grades may vary in some cases and for doctoral degrees. In addition institutions partly already use an ECTS grading scheme. </w:t>
      </w:r>
    </w:p>
    <w:p w14:paraId="79EC0585" w14:textId="77777777" w:rsidR="005B36E8" w:rsidRPr="000A5777" w:rsidRDefault="005B36E8" w:rsidP="00B83971">
      <w:pPr>
        <w:pStyle w:val="DSNationalStatement"/>
      </w:pPr>
    </w:p>
    <w:p w14:paraId="6E9CAD02" w14:textId="77777777" w:rsidR="005B36E8" w:rsidRPr="000A5777" w:rsidRDefault="005B36E8" w:rsidP="00FF39C3">
      <w:pPr>
        <w:pStyle w:val="DSNationalStatement"/>
        <w:keepNext/>
        <w:rPr>
          <w:b/>
        </w:rPr>
      </w:pPr>
      <w:r w:rsidRPr="000A5777">
        <w:rPr>
          <w:b/>
        </w:rPr>
        <w:t>8.7    Access to Higher Education</w:t>
      </w:r>
    </w:p>
    <w:p w14:paraId="0BA622EF" w14:textId="77777777" w:rsidR="005B36E8" w:rsidRPr="000A5777" w:rsidRDefault="005B36E8" w:rsidP="00B83971">
      <w:pPr>
        <w:pStyle w:val="DSNationalStatement"/>
      </w:pPr>
    </w:p>
    <w:p w14:paraId="7F96F261" w14:textId="77777777" w:rsidR="005B36E8" w:rsidRPr="000A5777" w:rsidRDefault="005B36E8" w:rsidP="00B83971">
      <w:pPr>
        <w:pStyle w:val="DSNationalStatement"/>
      </w:pPr>
      <w:r w:rsidRPr="000A5777">
        <w:t>The General Higher Education Entrance Qualification (</w:t>
      </w:r>
      <w:r w:rsidRPr="000A5777">
        <w:rPr>
          <w:i/>
        </w:rPr>
        <w:t>Allgemeine Hochschulreife</w:t>
      </w:r>
      <w:r w:rsidRPr="000A5777">
        <w:t>,</w:t>
      </w:r>
      <w:r w:rsidRPr="000A5777">
        <w:rPr>
          <w:i/>
        </w:rPr>
        <w:t xml:space="preserve"> Abitur</w:t>
      </w:r>
      <w:r w:rsidRPr="000A5777">
        <w:t>) after 12 to 13 years of schooling allows for admission to all higher educational studies. Specialized variants (</w:t>
      </w:r>
      <w:r w:rsidRPr="000A5777">
        <w:rPr>
          <w:i/>
        </w:rPr>
        <w:t>Fachgebundende Hochschulreife</w:t>
      </w:r>
      <w:r w:rsidRPr="000A5777">
        <w:t xml:space="preserve">) allow for admission to particular disciplines. Access to </w:t>
      </w:r>
      <w:r w:rsidRPr="000A5777">
        <w:rPr>
          <w:i/>
        </w:rPr>
        <w:t>Fachhochschulen</w:t>
      </w:r>
      <w:r w:rsidRPr="000A5777">
        <w:t xml:space="preserve"> (UAS) is also possible with a </w:t>
      </w:r>
      <w:r w:rsidRPr="000A5777">
        <w:rPr>
          <w:i/>
        </w:rPr>
        <w:t>Fachhochschulreife</w:t>
      </w:r>
      <w:r w:rsidRPr="000A5777">
        <w:t>, which can usually be acquired</w:t>
      </w:r>
      <w:r w:rsidRPr="000A5777">
        <w:rPr>
          <w:i/>
        </w:rPr>
        <w:t xml:space="preserve"> </w:t>
      </w:r>
      <w:r w:rsidRPr="000A5777">
        <w:t xml:space="preserve">after 12 years of schooling. Admission to Universities of Art/Music may be based on other or require additional evidence demonstrating individual aptitude. Higher Education Institutions may </w:t>
      </w:r>
      <w:r w:rsidRPr="000A5777">
        <w:rPr>
          <w:bCs/>
        </w:rPr>
        <w:t>in</w:t>
      </w:r>
      <w:r w:rsidRPr="000A5777">
        <w:t xml:space="preserve"> certain cases apply additional admission procedures. </w:t>
      </w:r>
    </w:p>
    <w:p w14:paraId="5CDD5EFC" w14:textId="77777777" w:rsidR="005B36E8" w:rsidRPr="000A5777" w:rsidRDefault="005B36E8" w:rsidP="00B83971">
      <w:pPr>
        <w:pStyle w:val="DSNationalStatement"/>
      </w:pPr>
    </w:p>
    <w:p w14:paraId="3391CB2E" w14:textId="77777777" w:rsidR="005B36E8" w:rsidRPr="000A5777" w:rsidRDefault="005B36E8" w:rsidP="00B83971">
      <w:pPr>
        <w:pStyle w:val="DSNationalStatement"/>
        <w:rPr>
          <w:b/>
        </w:rPr>
      </w:pPr>
      <w:r w:rsidRPr="000A5777">
        <w:rPr>
          <w:b/>
        </w:rPr>
        <w:t>8.8    National Sources of Information</w:t>
      </w:r>
    </w:p>
    <w:p w14:paraId="7B2C712F" w14:textId="77777777" w:rsidR="005B36E8" w:rsidRPr="000A5777" w:rsidRDefault="005B36E8" w:rsidP="00B83971">
      <w:pPr>
        <w:pStyle w:val="DSNationalStatement"/>
      </w:pPr>
    </w:p>
    <w:p w14:paraId="72FF113B" w14:textId="77777777" w:rsidR="005B36E8" w:rsidRPr="000A5777" w:rsidRDefault="005B36E8" w:rsidP="00E862A3">
      <w:pPr>
        <w:pStyle w:val="DSBullet"/>
      </w:pPr>
      <w:r w:rsidRPr="000A5777">
        <w:rPr>
          <w:i/>
        </w:rPr>
        <w:t>Kultusministerkonferenz</w:t>
      </w:r>
      <w:r w:rsidRPr="000A5777">
        <w:t xml:space="preserve"> </w:t>
      </w:r>
      <w:r w:rsidRPr="000A5777">
        <w:rPr>
          <w:i/>
        </w:rPr>
        <w:t>(KMK)</w:t>
      </w:r>
      <w:r w:rsidRPr="000A5777">
        <w:t xml:space="preserve"> [Standing Conference of the Ministers of Education and Cultural Affairs of the </w:t>
      </w:r>
      <w:r w:rsidRPr="000A5777">
        <w:rPr>
          <w:i/>
        </w:rPr>
        <w:t>Länder</w:t>
      </w:r>
      <w:r w:rsidRPr="000A5777">
        <w:t xml:space="preserve"> in the Federal Republic of Germany]; Lennéstrasse 6, D-53113 Bonn; Fax: +49[0]228/501-229; Phone: +49[0]228/501-0</w:t>
      </w:r>
    </w:p>
    <w:p w14:paraId="3E44F9B2" w14:textId="77777777" w:rsidR="005B36E8" w:rsidRPr="000A5777" w:rsidRDefault="005B36E8" w:rsidP="00E862A3">
      <w:pPr>
        <w:pStyle w:val="DSBullet"/>
        <w:rPr>
          <w:lang w:val="it-IT"/>
        </w:rPr>
      </w:pPr>
      <w:r w:rsidRPr="000A5777">
        <w:t xml:space="preserve">Central Office for Foreign Education (ZaB) as German NARIC; </w:t>
      </w:r>
      <w:r w:rsidRPr="000A5777">
        <w:rPr>
          <w:lang w:val="it-IT"/>
        </w:rPr>
        <w:t>www.kmk.org; E-Mail: zab@kmk.org</w:t>
      </w:r>
    </w:p>
    <w:p w14:paraId="772C05D7" w14:textId="77777777" w:rsidR="005B36E8" w:rsidRPr="000A5777" w:rsidRDefault="005B36E8" w:rsidP="00E862A3">
      <w:pPr>
        <w:pStyle w:val="DSBullet"/>
      </w:pPr>
      <w:r w:rsidRPr="000A5777">
        <w:t>"Documentation and Educational Information Service" as German EURYDICE-Unit, providing the national dossier on the education system (http://www.kmk.org/dokumentation/zusammenarbeit-auf-europaeischer-ebene-im-eurydice-informationsnetz.html; E-Mail: eurydice@kmk.org)</w:t>
      </w:r>
    </w:p>
    <w:p w14:paraId="6EE903B0" w14:textId="77777777" w:rsidR="005B36E8" w:rsidRPr="000A5777" w:rsidRDefault="005B36E8" w:rsidP="00E862A3">
      <w:pPr>
        <w:pStyle w:val="DSBullet"/>
        <w:rPr>
          <w:lang w:val="de-DE"/>
        </w:rPr>
      </w:pPr>
      <w:r w:rsidRPr="000A5777">
        <w:rPr>
          <w:i/>
          <w:lang w:val="de-DE"/>
        </w:rPr>
        <w:t>Hochschulrektorenkonferenz</w:t>
      </w:r>
      <w:r w:rsidRPr="000A5777">
        <w:rPr>
          <w:lang w:val="de-DE"/>
        </w:rPr>
        <w:t xml:space="preserve"> </w:t>
      </w:r>
      <w:r w:rsidRPr="000A5777">
        <w:rPr>
          <w:i/>
          <w:lang w:val="de-DE"/>
        </w:rPr>
        <w:t>(HRK)</w:t>
      </w:r>
      <w:r w:rsidRPr="000A5777">
        <w:rPr>
          <w:lang w:val="de-DE"/>
        </w:rPr>
        <w:t xml:space="preserve"> [German Rectors’ Conference]; Ahrstrasse 39, D-53175 Bonn; Fax: +49[0]228/887-110; Phone: +49[0]228/887-0; www.hrk.de; E-Mail: </w:t>
      </w:r>
      <w:r w:rsidR="002B0947">
        <w:fldChar w:fldCharType="begin"/>
      </w:r>
      <w:r w:rsidR="002B0947" w:rsidRPr="008B3267">
        <w:rPr>
          <w:lang w:val="de-DE"/>
          <w:rPrChange w:id="151" w:author="Kristian Fischer" w:date="2017-01-18T10:14:00Z">
            <w:rPr/>
          </w:rPrChange>
        </w:rPr>
        <w:instrText xml:space="preserve"> HYPERLINK "mailto:post@hrk.de" </w:instrText>
      </w:r>
      <w:r w:rsidR="002B0947">
        <w:fldChar w:fldCharType="separate"/>
      </w:r>
      <w:r w:rsidRPr="000A5777">
        <w:rPr>
          <w:rStyle w:val="Hyperlink"/>
          <w:lang w:val="fr-FR"/>
        </w:rPr>
        <w:t>post@hrk.de</w:t>
      </w:r>
      <w:r w:rsidR="002B0947">
        <w:rPr>
          <w:rStyle w:val="Hyperlink"/>
          <w:lang w:val="fr-FR"/>
        </w:rPr>
        <w:fldChar w:fldCharType="end"/>
      </w:r>
    </w:p>
    <w:p w14:paraId="7C3F5711" w14:textId="77777777" w:rsidR="005B36E8" w:rsidRPr="000A5777" w:rsidRDefault="005B36E8" w:rsidP="00E862A3">
      <w:pPr>
        <w:pStyle w:val="DSBullet"/>
      </w:pPr>
      <w:r w:rsidRPr="000A5777">
        <w:t>"Higher Education Compass" of the German Rectors’ Conference, features comprehensive information on institutions, programmes of study, etc. (www.higher-education-compass.de)</w:t>
      </w:r>
    </w:p>
    <w:p w14:paraId="24FC292E" w14:textId="77777777" w:rsidR="005B36E8" w:rsidRPr="000A5777" w:rsidRDefault="005B36E8" w:rsidP="0058338F">
      <w:pPr>
        <w:pStyle w:val="DiplomaSupplement"/>
        <w:sectPr w:rsidR="005B36E8" w:rsidRPr="000A5777" w:rsidSect="00FF39C3">
          <w:type w:val="continuous"/>
          <w:pgSz w:w="11906" w:h="16838"/>
          <w:pgMar w:top="1417" w:right="1417" w:bottom="1134" w:left="1945" w:header="708" w:footer="708" w:gutter="0"/>
          <w:cols w:num="2" w:space="708"/>
          <w:docGrid w:linePitch="360"/>
        </w:sectPr>
      </w:pPr>
    </w:p>
    <w:p w14:paraId="78C482E1" w14:textId="77777777" w:rsidR="005B36E8" w:rsidRPr="000A5777" w:rsidRDefault="005B36E8" w:rsidP="0058338F">
      <w:pPr>
        <w:pStyle w:val="DiplomaSupplement"/>
      </w:pPr>
    </w:p>
    <w:sectPr w:rsidR="005B36E8" w:rsidRPr="000A5777" w:rsidSect="005B36E8">
      <w:type w:val="continuous"/>
      <w:pgSz w:w="11906" w:h="16838"/>
      <w:pgMar w:top="1417" w:right="1417" w:bottom="1134" w:left="1945"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3C896" w14:textId="77777777" w:rsidR="00E43550" w:rsidRDefault="00E43550" w:rsidP="00B6242E">
      <w:r>
        <w:separator/>
      </w:r>
    </w:p>
  </w:endnote>
  <w:endnote w:type="continuationSeparator" w:id="0">
    <w:p w14:paraId="3AE7C09E" w14:textId="77777777" w:rsidR="00E43550" w:rsidRDefault="00E43550" w:rsidP="00B6242E">
      <w:r>
        <w:continuationSeparator/>
      </w:r>
    </w:p>
  </w:endnote>
  <w:endnote w:id="1">
    <w:p w14:paraId="28BBE33F" w14:textId="77777777" w:rsidR="005B36E8" w:rsidRDefault="005B36E8" w:rsidP="00B83971">
      <w:pPr>
        <w:pStyle w:val="DSNationalStatement"/>
      </w:pPr>
      <w:r>
        <w:rPr>
          <w:rStyle w:val="Endnotenzeichen"/>
        </w:rPr>
        <w:endnoteRef/>
      </w:r>
      <w:r w:rsidRPr="00211BCB">
        <w:t xml:space="preserve"> The information covers only aspects directly relevant to purposes of the Diploma Supplement. </w:t>
      </w:r>
      <w:r>
        <w:t>All information as of 1 July 2010.</w:t>
      </w:r>
    </w:p>
  </w:endnote>
  <w:endnote w:id="2">
    <w:p w14:paraId="4B09C2C6" w14:textId="77777777" w:rsidR="005B36E8" w:rsidRPr="00211BCB" w:rsidRDefault="005B36E8" w:rsidP="00B83971">
      <w:pPr>
        <w:pStyle w:val="DSNationalStatement"/>
      </w:pPr>
      <w:r>
        <w:rPr>
          <w:rStyle w:val="Endnotenzeichen"/>
        </w:rPr>
        <w:endnoteRef/>
      </w:r>
      <w:r w:rsidRPr="00211BCB">
        <w:t xml:space="preserve"> </w:t>
      </w:r>
      <w:r w:rsidRPr="00211BCB">
        <w:rPr>
          <w:i/>
        </w:rPr>
        <w:t>Berufsakademien</w:t>
      </w:r>
      <w:r w:rsidRPr="00211BCB">
        <w:t xml:space="preserve"> are not considered as Higher Education Institutions, they only exist in some of the </w:t>
      </w:r>
      <w:r w:rsidRPr="00211BCB">
        <w:rPr>
          <w:i/>
        </w:rPr>
        <w:t>Länder</w:t>
      </w:r>
      <w:r w:rsidRPr="00211BCB">
        <w:t>. They offer educa</w:t>
      </w:r>
      <w:r w:rsidRPr="00211BCB">
        <w:softHyphen/>
        <w:t>tio</w:t>
      </w:r>
      <w:r w:rsidRPr="00211BCB">
        <w:softHyphen/>
        <w:t xml:space="preserve">nal programmes in close cooperation with private companies. Students receive a formal degree and carry out an apprenticeship at the company. Some </w:t>
      </w:r>
      <w:r w:rsidRPr="00211BCB">
        <w:rPr>
          <w:i/>
        </w:rPr>
        <w:t>Berufsakademien</w:t>
      </w:r>
      <w:r w:rsidRPr="00211BCB">
        <w:t xml:space="preserve"> offer Bachelor courses which are recognized as an academic degree if they are accredited by a German accreditation agency.</w:t>
      </w:r>
    </w:p>
  </w:endnote>
  <w:endnote w:id="3">
    <w:p w14:paraId="50820C6E" w14:textId="77777777" w:rsidR="005B36E8" w:rsidRPr="00211BCB" w:rsidRDefault="005B36E8" w:rsidP="00B83971">
      <w:pPr>
        <w:pStyle w:val="DSNationalStatement"/>
      </w:pPr>
      <w:r>
        <w:rPr>
          <w:rStyle w:val="Endnotenzeichen"/>
        </w:rPr>
        <w:endnoteRef/>
      </w:r>
      <w:r w:rsidRPr="00211BCB">
        <w:t xml:space="preserve"> German Qualification Framework for Higher Education Degrees (Resolution of the Standing Conference of the Ministers of Education and Cultural Affairs of the </w:t>
      </w:r>
      <w:r w:rsidRPr="00211BCB">
        <w:rPr>
          <w:i/>
        </w:rPr>
        <w:t>Länder</w:t>
      </w:r>
      <w:r w:rsidRPr="00211BCB">
        <w:t xml:space="preserve"> in the Federal Republic of Germany of 21.04.2005).</w:t>
      </w:r>
    </w:p>
  </w:endnote>
  <w:endnote w:id="4">
    <w:p w14:paraId="2823C462" w14:textId="77777777" w:rsidR="005B36E8" w:rsidRPr="00211BCB" w:rsidRDefault="005B36E8" w:rsidP="00B83971">
      <w:pPr>
        <w:pStyle w:val="DSNationalStatement"/>
      </w:pPr>
      <w:r>
        <w:rPr>
          <w:rStyle w:val="Endnotenzeichen"/>
        </w:rPr>
        <w:endnoteRef/>
      </w:r>
      <w:r w:rsidRPr="00211BCB">
        <w:t xml:space="preserve"> Common structural guidelines of the </w:t>
      </w:r>
      <w:r w:rsidRPr="00211BCB">
        <w:rPr>
          <w:i/>
        </w:rPr>
        <w:t>Länder</w:t>
      </w:r>
      <w:r w:rsidRPr="00211BCB">
        <w:t xml:space="preserve"> for the accreditation of Bachelor’s and Master’s study courses (Resolution of the Standing Conference of the Ministers of Education and Cultural Affairs of the </w:t>
      </w:r>
      <w:r w:rsidRPr="00211BCB">
        <w:rPr>
          <w:i/>
        </w:rPr>
        <w:t>Länder</w:t>
      </w:r>
      <w:r w:rsidRPr="00211BCB">
        <w:t xml:space="preserve"> in the Federal Republic of Germany of 10.10.2003, as amended on 04.02.2010).</w:t>
      </w:r>
    </w:p>
  </w:endnote>
  <w:endnote w:id="5">
    <w:p w14:paraId="7F31B711" w14:textId="77777777" w:rsidR="005B36E8" w:rsidRPr="00211BCB" w:rsidRDefault="005B36E8" w:rsidP="00B83971">
      <w:pPr>
        <w:pStyle w:val="DSNationalStatement"/>
      </w:pPr>
      <w:r>
        <w:rPr>
          <w:rStyle w:val="Endnotenzeichen"/>
        </w:rPr>
        <w:endnoteRef/>
      </w:r>
      <w:r w:rsidRPr="00211BCB">
        <w:t xml:space="preserve"> “Law establishing a Foundation ‘Foundation for the Accreditation of Study Programmes in Germany’”, entered into force as from 26.2.2005, GV. NRW. 2005, nr. 5, p. 45 in connection with the Declaration of the </w:t>
      </w:r>
      <w:r w:rsidRPr="00211BCB">
        <w:rPr>
          <w:i/>
        </w:rPr>
        <w:t>Länder</w:t>
      </w:r>
      <w:r w:rsidRPr="00211BCB">
        <w:t xml:space="preserve"> to the Foundation “Foundation: Foundation for the Accreditation of Study Programmes in Germany” (Resolution of the Standing Conference of the Ministers of Education and Cultural Affairs of the </w:t>
      </w:r>
      <w:r w:rsidRPr="00211BCB">
        <w:rPr>
          <w:i/>
        </w:rPr>
        <w:t>Länder</w:t>
      </w:r>
      <w:r w:rsidRPr="00211BCB">
        <w:t xml:space="preserve"> in the Federal Republic of Germany of 16.12.2004.</w:t>
      </w:r>
    </w:p>
  </w:endnote>
  <w:endnote w:id="6">
    <w:p w14:paraId="314914B7" w14:textId="77777777" w:rsidR="005B36E8" w:rsidRDefault="005B36E8" w:rsidP="00B83971">
      <w:pPr>
        <w:pStyle w:val="DSNationalStatement"/>
      </w:pPr>
      <w:r>
        <w:rPr>
          <w:rStyle w:val="Endnotenzeichen"/>
        </w:rPr>
        <w:endnoteRef/>
      </w:r>
      <w:r>
        <w:t xml:space="preserve"> See note No. 5.</w:t>
      </w:r>
    </w:p>
  </w:endnote>
  <w:endnote w:id="7">
    <w:p w14:paraId="5BAC8EF7" w14:textId="77777777" w:rsidR="005B36E8" w:rsidRDefault="005B36E8" w:rsidP="00B83971">
      <w:pPr>
        <w:pStyle w:val="DSNationalStatement"/>
      </w:pPr>
      <w:r>
        <w:rPr>
          <w:rStyle w:val="Endnotenzeichen"/>
        </w:rPr>
        <w:endnoteRef/>
      </w:r>
      <w:r>
        <w:t xml:space="preserve"> See note No. 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 Pro SemiCond">
    <w:altName w:val="Times New Roman"/>
    <w:charset w:val="00"/>
    <w:family w:val="auto"/>
    <w:pitch w:val="variable"/>
    <w:sig w:usb0="00000001" w:usb1="5000204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Times New Roman"/>
    <w:panose1 w:val="00000000000000000000"/>
    <w:charset w:val="00"/>
    <w:family w:val="roman"/>
    <w:notTrueType/>
    <w:pitch w:val="default"/>
  </w:font>
  <w:font w:name="MyriadRegular">
    <w:altName w:val="Vrinda"/>
    <w:charset w:val="00"/>
    <w:family w:val="swiss"/>
    <w:pitch w:val="variable"/>
    <w:sig w:usb0="8000002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16.67 Pitch">
    <w:altName w:val="Lucida Console"/>
    <w:panose1 w:val="00000000000000000000"/>
    <w:charset w:val="00"/>
    <w:family w:val="modern"/>
    <w:notTrueType/>
    <w:pitch w:val="fixed"/>
    <w:sig w:usb0="00000003" w:usb1="00000000" w:usb2="00000000" w:usb3="00000000" w:csb0="00000001" w:csb1="00000000"/>
  </w:font>
  <w:font w:name="FrutigerNext LT RegularCn">
    <w:altName w:val="Arial Narrow"/>
    <w:charset w:val="00"/>
    <w:family w:val="swiss"/>
    <w:pitch w:val="variable"/>
    <w:sig w:usb0="80000027" w:usb1="0000004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bottom w:val="single" w:sz="4" w:space="0" w:color="auto"/>
      </w:tblBorders>
      <w:tblCellMar>
        <w:top w:w="57" w:type="dxa"/>
        <w:left w:w="70" w:type="dxa"/>
        <w:right w:w="70" w:type="dxa"/>
      </w:tblCellMar>
      <w:tblLook w:val="0000" w:firstRow="0" w:lastRow="0" w:firstColumn="0" w:lastColumn="0" w:noHBand="0" w:noVBand="0"/>
    </w:tblPr>
    <w:tblGrid>
      <w:gridCol w:w="1653"/>
      <w:gridCol w:w="5868"/>
      <w:gridCol w:w="1093"/>
    </w:tblGrid>
    <w:tr w:rsidR="005B36E8" w14:paraId="740AB3EB" w14:textId="77777777">
      <w:tc>
        <w:tcPr>
          <w:tcW w:w="1701" w:type="dxa"/>
        </w:tcPr>
        <w:p w14:paraId="60FFC95E" w14:textId="77777777" w:rsidR="005B36E8" w:rsidRDefault="005B36E8">
          <w:pPr>
            <w:pStyle w:val="Kopfzeile"/>
            <w:tabs>
              <w:tab w:val="clear" w:pos="4536"/>
              <w:tab w:val="clear" w:pos="9072"/>
            </w:tabs>
            <w:rPr>
              <w:rStyle w:val="Seitenzahl"/>
              <w:rFonts w:cs="Arial"/>
              <w:sz w:val="16"/>
              <w:lang w:val="en-GB"/>
            </w:rPr>
          </w:pPr>
          <w:r>
            <w:rPr>
              <w:rStyle w:val="Seitenzahl"/>
              <w:rFonts w:cs="Arial"/>
              <w:sz w:val="16"/>
              <w:lang w:val="en-GB"/>
            </w:rPr>
            <w:t>Diploma Supplement</w:t>
          </w:r>
        </w:p>
      </w:tc>
      <w:tc>
        <w:tcPr>
          <w:tcW w:w="6237" w:type="dxa"/>
        </w:tcPr>
        <w:p w14:paraId="4FDD0F70" w14:textId="77777777" w:rsidR="005B36E8" w:rsidRDefault="005B36E8">
          <w:pPr>
            <w:pStyle w:val="Kopfzeile"/>
            <w:tabs>
              <w:tab w:val="clear" w:pos="4536"/>
              <w:tab w:val="clear" w:pos="9072"/>
            </w:tabs>
            <w:jc w:val="right"/>
            <w:rPr>
              <w:rFonts w:cs="Arial"/>
              <w:sz w:val="16"/>
              <w:lang w:val="en-GB"/>
            </w:rPr>
          </w:pPr>
        </w:p>
      </w:tc>
      <w:tc>
        <w:tcPr>
          <w:tcW w:w="1134" w:type="dxa"/>
        </w:tcPr>
        <w:p w14:paraId="6EA611ED" w14:textId="00B15EBA" w:rsidR="005B36E8" w:rsidRDefault="005B36E8" w:rsidP="00E862A3">
          <w:pPr>
            <w:pStyle w:val="Kopfzeile"/>
            <w:tabs>
              <w:tab w:val="clear" w:pos="4536"/>
              <w:tab w:val="clear" w:pos="9072"/>
            </w:tabs>
            <w:jc w:val="right"/>
            <w:rPr>
              <w:rFonts w:cs="Arial"/>
              <w:sz w:val="16"/>
              <w:lang w:val="en-GB"/>
            </w:rPr>
          </w:pPr>
          <w:r>
            <w:rPr>
              <w:rFonts w:cs="Arial"/>
              <w:sz w:val="16"/>
              <w:lang w:val="en-GB"/>
            </w:rPr>
            <w:t xml:space="preserve">Page </w:t>
          </w:r>
          <w:r w:rsidRPr="00E862A3">
            <w:rPr>
              <w:rFonts w:cs="Arial"/>
              <w:sz w:val="16"/>
              <w:lang w:val="en-GB"/>
            </w:rPr>
            <w:fldChar w:fldCharType="begin"/>
          </w:r>
          <w:r w:rsidRPr="00E862A3">
            <w:rPr>
              <w:rFonts w:cs="Arial"/>
              <w:sz w:val="16"/>
              <w:lang w:val="en-GB"/>
            </w:rPr>
            <w:instrText>PAGE   \* MERGEFORMAT</w:instrText>
          </w:r>
          <w:r w:rsidRPr="00E862A3">
            <w:rPr>
              <w:rFonts w:cs="Arial"/>
              <w:sz w:val="16"/>
              <w:lang w:val="en-GB"/>
            </w:rPr>
            <w:fldChar w:fldCharType="separate"/>
          </w:r>
          <w:r w:rsidR="00937354">
            <w:rPr>
              <w:rFonts w:cs="Arial"/>
              <w:noProof/>
              <w:sz w:val="16"/>
              <w:lang w:val="en-GB"/>
            </w:rPr>
            <w:t>1</w:t>
          </w:r>
          <w:r w:rsidRPr="00E862A3">
            <w:rPr>
              <w:rFonts w:cs="Arial"/>
              <w:sz w:val="16"/>
              <w:lang w:val="en-GB"/>
            </w:rPr>
            <w:fldChar w:fldCharType="end"/>
          </w:r>
          <w:r>
            <w:rPr>
              <w:rFonts w:cs="Arial"/>
              <w:sz w:val="16"/>
              <w:lang w:val="en-GB"/>
            </w:rPr>
            <w:t xml:space="preserve"> </w:t>
          </w:r>
          <w:r>
            <w:rPr>
              <w:rStyle w:val="Seitenzahl"/>
              <w:rFonts w:cs="Arial"/>
              <w:sz w:val="16"/>
              <w:lang w:val="en-GB"/>
            </w:rPr>
            <w:t>of 6</w:t>
          </w:r>
        </w:p>
      </w:tc>
    </w:tr>
  </w:tbl>
  <w:p w14:paraId="59A54444" w14:textId="77777777" w:rsidR="005B36E8" w:rsidRDefault="005B36E8">
    <w:pPr>
      <w:pStyle w:val="Formatvorlage1"/>
      <w:tabs>
        <w:tab w:val="left" w:pos="7785"/>
      </w:tabs>
      <w:rPr>
        <w:rFonts w:ascii="Myriad Pro" w:hAnsi="Myriad Pro"/>
        <w:lang w:val="en-GB"/>
      </w:rPr>
    </w:pPr>
  </w:p>
  <w:p w14:paraId="3438D552" w14:textId="77777777" w:rsidR="005B36E8" w:rsidRDefault="005B36E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E5CA9" w14:textId="77777777" w:rsidR="00E43550" w:rsidRDefault="00E43550" w:rsidP="00B6242E">
      <w:r>
        <w:separator/>
      </w:r>
    </w:p>
  </w:footnote>
  <w:footnote w:type="continuationSeparator" w:id="0">
    <w:p w14:paraId="23DA4111" w14:textId="77777777" w:rsidR="00E43550" w:rsidRDefault="00E43550" w:rsidP="00B624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6757B" w14:textId="77777777" w:rsidR="005B36E8" w:rsidRPr="00023288" w:rsidRDefault="005B36E8" w:rsidP="0093597F">
    <w:pPr>
      <w:tabs>
        <w:tab w:val="left" w:pos="7371"/>
      </w:tabs>
      <w:ind w:left="-57" w:right="-1162"/>
      <w:rPr>
        <w:lang w:val="en-GB"/>
      </w:rPr>
    </w:pPr>
    <w:r>
      <w:rPr>
        <w:sz w:val="72"/>
        <w:szCs w:val="72"/>
        <w:lang w:val="en-GB"/>
      </w:rPr>
      <w:t>Diploma Supplement</w:t>
    </w:r>
    <w:r>
      <w:rPr>
        <w:sz w:val="72"/>
        <w:szCs w:val="72"/>
        <w:lang w:val="en-GB"/>
      </w:rPr>
      <w:tab/>
    </w:r>
    <w:r>
      <w:rPr>
        <w:noProof/>
        <w:sz w:val="72"/>
        <w:szCs w:val="72"/>
        <w:lang w:eastAsia="de-DE"/>
      </w:rPr>
      <w:drawing>
        <wp:inline distT="0" distB="0" distL="0" distR="0" wp14:anchorId="2B55C9F5" wp14:editId="15318B5B">
          <wp:extent cx="1111251" cy="60840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H Köln RGB_100p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1251" cy="608400"/>
                  </a:xfrm>
                  <a:prstGeom prst="rect">
                    <a:avLst/>
                  </a:prstGeom>
                </pic:spPr>
              </pic:pic>
            </a:graphicData>
          </a:graphic>
        </wp:inline>
      </w:drawing>
    </w:r>
  </w:p>
  <w:p w14:paraId="45C5F129" w14:textId="77777777" w:rsidR="005B36E8" w:rsidRDefault="005B36E8" w:rsidP="00211BCB">
    <w:pPr>
      <w:pStyle w:val="Urkunde"/>
    </w:pPr>
  </w:p>
  <w:p w14:paraId="55C186F0" w14:textId="77777777" w:rsidR="005B36E8" w:rsidRDefault="005B36E8" w:rsidP="00211BCB">
    <w:pPr>
      <w:pStyle w:val="Urkunde"/>
    </w:pPr>
  </w:p>
  <w:p w14:paraId="7C62853E" w14:textId="77777777" w:rsidR="005B36E8" w:rsidRPr="009F17D2" w:rsidRDefault="005B36E8" w:rsidP="00211BCB">
    <w:pPr>
      <w:pStyle w:val="Urkund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B97697"/>
    <w:multiLevelType w:val="multilevel"/>
    <w:tmpl w:val="B52AA8B4"/>
    <w:lvl w:ilvl="0">
      <w:start w:val="8"/>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2"/>
      <w:numFmt w:val="decimal"/>
      <w:lvlText w:val="%1.%2.%3"/>
      <w:lvlJc w:val="left"/>
      <w:pPr>
        <w:tabs>
          <w:tab w:val="num" w:pos="360"/>
        </w:tabs>
        <w:ind w:left="360" w:hanging="360"/>
      </w:pPr>
      <w:rPr>
        <w:rFonts w:hint="default"/>
      </w:rPr>
    </w:lvl>
    <w:lvl w:ilvl="3">
      <w:start w:val="1"/>
      <w:numFmt w:val="decimal"/>
      <w:lvlText w:val="%1.%2.%3.%4"/>
      <w:lvlJc w:val="left"/>
      <w:pPr>
        <w:tabs>
          <w:tab w:val="num" w:pos="360"/>
        </w:tabs>
        <w:ind w:left="360" w:hanging="36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1080"/>
        </w:tabs>
        <w:ind w:left="1080" w:hanging="1080"/>
      </w:pPr>
      <w:rPr>
        <w:rFonts w:hint="default"/>
      </w:rPr>
    </w:lvl>
  </w:abstractNum>
  <w:abstractNum w:abstractNumId="1" w15:restartNumberingAfterBreak="0">
    <w:nsid w:val="68556316"/>
    <w:multiLevelType w:val="hybridMultilevel"/>
    <w:tmpl w:val="17BE1C80"/>
    <w:lvl w:ilvl="0" w:tplc="A9A47840">
      <w:numFmt w:val="bullet"/>
      <w:pStyle w:val="DSBullet"/>
      <w:lvlText w:val="-"/>
      <w:lvlJc w:val="left"/>
      <w:pPr>
        <w:ind w:left="720" w:hanging="360"/>
      </w:pPr>
      <w:rPr>
        <w:rFonts w:ascii="Courier New" w:eastAsia="Times New Roman"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561605F"/>
    <w:multiLevelType w:val="hybridMultilevel"/>
    <w:tmpl w:val="AEB4A8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rson w15:author="Mario Winter">
    <w15:presenceInfo w15:providerId="Windows Live" w15:userId="acfd4fddd448c55f"/>
  </w15:person>
  <w15:person w15:author="Kristian Fischer">
    <w15:presenceInfo w15:providerId="None" w15:userId="Kristian Fischer"/>
  </w15:person>
  <w15:person w15:author="ckohls">
    <w15:presenceInfo w15:providerId="None" w15:userId="ckoh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trackRevision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4AD"/>
    <w:rsid w:val="000171C5"/>
    <w:rsid w:val="00032DD0"/>
    <w:rsid w:val="000350E7"/>
    <w:rsid w:val="00037F32"/>
    <w:rsid w:val="00046600"/>
    <w:rsid w:val="00074CA8"/>
    <w:rsid w:val="00085B92"/>
    <w:rsid w:val="00093517"/>
    <w:rsid w:val="000A0E24"/>
    <w:rsid w:val="000A5777"/>
    <w:rsid w:val="000A5C17"/>
    <w:rsid w:val="000C4439"/>
    <w:rsid w:val="000E1276"/>
    <w:rsid w:val="000E6CC6"/>
    <w:rsid w:val="001048CB"/>
    <w:rsid w:val="0015097B"/>
    <w:rsid w:val="001666BC"/>
    <w:rsid w:val="0016683C"/>
    <w:rsid w:val="00174C5F"/>
    <w:rsid w:val="001863B7"/>
    <w:rsid w:val="00197CCD"/>
    <w:rsid w:val="001B4A78"/>
    <w:rsid w:val="001F1D58"/>
    <w:rsid w:val="00211BCB"/>
    <w:rsid w:val="0022785B"/>
    <w:rsid w:val="00297416"/>
    <w:rsid w:val="002A2EBB"/>
    <w:rsid w:val="002B0947"/>
    <w:rsid w:val="002C0B37"/>
    <w:rsid w:val="002E5698"/>
    <w:rsid w:val="002E695F"/>
    <w:rsid w:val="002F1E3B"/>
    <w:rsid w:val="002F39FC"/>
    <w:rsid w:val="002F67E5"/>
    <w:rsid w:val="003548D4"/>
    <w:rsid w:val="00356968"/>
    <w:rsid w:val="003918D8"/>
    <w:rsid w:val="00392A7D"/>
    <w:rsid w:val="0039339A"/>
    <w:rsid w:val="0039654F"/>
    <w:rsid w:val="003A136E"/>
    <w:rsid w:val="003D6FCC"/>
    <w:rsid w:val="003E6190"/>
    <w:rsid w:val="003F3385"/>
    <w:rsid w:val="003F7489"/>
    <w:rsid w:val="00406A14"/>
    <w:rsid w:val="004324B1"/>
    <w:rsid w:val="00436197"/>
    <w:rsid w:val="004519DF"/>
    <w:rsid w:val="004C1AC3"/>
    <w:rsid w:val="004F1929"/>
    <w:rsid w:val="00500EAB"/>
    <w:rsid w:val="0054385F"/>
    <w:rsid w:val="00547D79"/>
    <w:rsid w:val="0058338F"/>
    <w:rsid w:val="005B36E8"/>
    <w:rsid w:val="005B72E2"/>
    <w:rsid w:val="00623059"/>
    <w:rsid w:val="00642A85"/>
    <w:rsid w:val="006600F1"/>
    <w:rsid w:val="006F0183"/>
    <w:rsid w:val="00703D19"/>
    <w:rsid w:val="00713288"/>
    <w:rsid w:val="00722193"/>
    <w:rsid w:val="0073528D"/>
    <w:rsid w:val="00752881"/>
    <w:rsid w:val="00753E22"/>
    <w:rsid w:val="00772BBF"/>
    <w:rsid w:val="00803C3C"/>
    <w:rsid w:val="00854ACC"/>
    <w:rsid w:val="00885213"/>
    <w:rsid w:val="008A03FE"/>
    <w:rsid w:val="008B3267"/>
    <w:rsid w:val="008D061D"/>
    <w:rsid w:val="008D403C"/>
    <w:rsid w:val="008E4534"/>
    <w:rsid w:val="00927B8B"/>
    <w:rsid w:val="00930E52"/>
    <w:rsid w:val="0093597F"/>
    <w:rsid w:val="00937354"/>
    <w:rsid w:val="00967A94"/>
    <w:rsid w:val="00972170"/>
    <w:rsid w:val="009F17D2"/>
    <w:rsid w:val="00A015E4"/>
    <w:rsid w:val="00A117B1"/>
    <w:rsid w:val="00A279E1"/>
    <w:rsid w:val="00A614F2"/>
    <w:rsid w:val="00AA75BA"/>
    <w:rsid w:val="00B051BC"/>
    <w:rsid w:val="00B0621C"/>
    <w:rsid w:val="00B45257"/>
    <w:rsid w:val="00B535B7"/>
    <w:rsid w:val="00B6242E"/>
    <w:rsid w:val="00B70380"/>
    <w:rsid w:val="00B83971"/>
    <w:rsid w:val="00B901D9"/>
    <w:rsid w:val="00C15C6F"/>
    <w:rsid w:val="00C475D3"/>
    <w:rsid w:val="00C51854"/>
    <w:rsid w:val="00C607C8"/>
    <w:rsid w:val="00C7177B"/>
    <w:rsid w:val="00C76DE5"/>
    <w:rsid w:val="00D0486F"/>
    <w:rsid w:val="00D3746A"/>
    <w:rsid w:val="00D43822"/>
    <w:rsid w:val="00D63CCB"/>
    <w:rsid w:val="00D742AA"/>
    <w:rsid w:val="00D954C8"/>
    <w:rsid w:val="00D97260"/>
    <w:rsid w:val="00DA0C85"/>
    <w:rsid w:val="00DE64AD"/>
    <w:rsid w:val="00DF020A"/>
    <w:rsid w:val="00DF1D46"/>
    <w:rsid w:val="00E42B38"/>
    <w:rsid w:val="00E43550"/>
    <w:rsid w:val="00E862A3"/>
    <w:rsid w:val="00EA3577"/>
    <w:rsid w:val="00EB1742"/>
    <w:rsid w:val="00EF0463"/>
    <w:rsid w:val="00EF0D0B"/>
    <w:rsid w:val="00EF55AF"/>
    <w:rsid w:val="00F16A98"/>
    <w:rsid w:val="00F22406"/>
    <w:rsid w:val="00F5605B"/>
    <w:rsid w:val="00FE0384"/>
    <w:rsid w:val="00FF39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F24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2785B"/>
    <w:pPr>
      <w:spacing w:after="0" w:line="240" w:lineRule="auto"/>
    </w:pPr>
    <w:rPr>
      <w:rFonts w:ascii="Myriad Pro SemiCond" w:hAnsi="Myriad Pro SemiCond"/>
      <w:sz w:val="24"/>
    </w:rPr>
  </w:style>
  <w:style w:type="paragraph" w:styleId="berschrift1">
    <w:name w:val="heading 1"/>
    <w:basedOn w:val="Standard"/>
    <w:next w:val="Standard"/>
    <w:link w:val="berschrift1Zchn"/>
    <w:uiPriority w:val="9"/>
    <w:rsid w:val="009F17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rsid w:val="002C0B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rsid w:val="002C0B3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rsid w:val="002C0B37"/>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rsid w:val="009F17D2"/>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27B8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B6242E"/>
    <w:pPr>
      <w:tabs>
        <w:tab w:val="center" w:pos="4536"/>
        <w:tab w:val="right" w:pos="9072"/>
      </w:tabs>
    </w:pPr>
  </w:style>
  <w:style w:type="character" w:customStyle="1" w:styleId="KopfzeileZchn">
    <w:name w:val="Kopfzeile Zchn"/>
    <w:basedOn w:val="Absatz-Standardschriftart"/>
    <w:link w:val="Kopfzeile"/>
    <w:uiPriority w:val="99"/>
    <w:rsid w:val="00B6242E"/>
  </w:style>
  <w:style w:type="paragraph" w:styleId="Fuzeile">
    <w:name w:val="footer"/>
    <w:basedOn w:val="Standard"/>
    <w:link w:val="FuzeileZchn"/>
    <w:unhideWhenUsed/>
    <w:rsid w:val="00B6242E"/>
    <w:pPr>
      <w:tabs>
        <w:tab w:val="center" w:pos="4536"/>
        <w:tab w:val="right" w:pos="9072"/>
      </w:tabs>
    </w:pPr>
  </w:style>
  <w:style w:type="character" w:customStyle="1" w:styleId="FuzeileZchn">
    <w:name w:val="Fußzeile Zchn"/>
    <w:basedOn w:val="Absatz-Standardschriftart"/>
    <w:link w:val="Fuzeile"/>
    <w:uiPriority w:val="99"/>
    <w:rsid w:val="00B6242E"/>
  </w:style>
  <w:style w:type="paragraph" w:styleId="Sprechblasentext">
    <w:name w:val="Balloon Text"/>
    <w:basedOn w:val="Standard"/>
    <w:link w:val="SprechblasentextZchn"/>
    <w:uiPriority w:val="99"/>
    <w:semiHidden/>
    <w:unhideWhenUsed/>
    <w:rsid w:val="00B6242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42E"/>
    <w:rPr>
      <w:rFonts w:ascii="Tahoma" w:hAnsi="Tahoma" w:cs="Tahoma"/>
      <w:sz w:val="16"/>
      <w:szCs w:val="16"/>
    </w:rPr>
  </w:style>
  <w:style w:type="paragraph" w:styleId="KeinLeerraum">
    <w:name w:val="No Spacing"/>
    <w:uiPriority w:val="1"/>
    <w:rsid w:val="002C0B37"/>
    <w:pPr>
      <w:spacing w:after="0" w:line="240" w:lineRule="auto"/>
    </w:pPr>
    <w:rPr>
      <w:rFonts w:ascii="Myriad Pro" w:hAnsi="Myriad Pro"/>
    </w:rPr>
  </w:style>
  <w:style w:type="character" w:customStyle="1" w:styleId="berschrift2Zchn">
    <w:name w:val="Überschrift 2 Zchn"/>
    <w:basedOn w:val="Absatz-Standardschriftart"/>
    <w:link w:val="berschrift2"/>
    <w:uiPriority w:val="9"/>
    <w:rsid w:val="002C0B3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C0B3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C0B37"/>
    <w:rPr>
      <w:rFonts w:asciiTheme="majorHAnsi" w:eastAsiaTheme="majorEastAsia" w:hAnsiTheme="majorHAnsi" w:cstheme="majorBidi"/>
      <w:b/>
      <w:bCs/>
      <w:i/>
      <w:iCs/>
      <w:color w:val="4F81BD" w:themeColor="accent1"/>
    </w:rPr>
  </w:style>
  <w:style w:type="paragraph" w:styleId="Titel">
    <w:name w:val="Title"/>
    <w:basedOn w:val="Standard"/>
    <w:next w:val="Standard"/>
    <w:link w:val="TitelZchn"/>
    <w:uiPriority w:val="10"/>
    <w:rsid w:val="002C0B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C0B3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F17D2"/>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9F17D2"/>
    <w:rPr>
      <w:rFonts w:asciiTheme="majorHAnsi" w:eastAsiaTheme="majorEastAsia" w:hAnsiTheme="majorHAnsi" w:cstheme="majorBidi"/>
      <w:color w:val="243F60" w:themeColor="accent1" w:themeShade="7F"/>
    </w:rPr>
  </w:style>
  <w:style w:type="paragraph" w:styleId="Textkrper3">
    <w:name w:val="Body Text 3"/>
    <w:basedOn w:val="Standard"/>
    <w:link w:val="Textkrper3Zchn"/>
    <w:rsid w:val="00927B8B"/>
    <w:pPr>
      <w:autoSpaceDE w:val="0"/>
      <w:autoSpaceDN w:val="0"/>
    </w:pPr>
    <w:rPr>
      <w:rFonts w:ascii="MyriadRegular" w:eastAsia="Times New Roman" w:hAnsi="MyriadRegular" w:cs="Times New Roman"/>
      <w:sz w:val="18"/>
      <w:szCs w:val="24"/>
      <w:lang w:eastAsia="de-DE"/>
    </w:rPr>
  </w:style>
  <w:style w:type="character" w:customStyle="1" w:styleId="Textkrper3Zchn">
    <w:name w:val="Textkörper 3 Zchn"/>
    <w:basedOn w:val="Absatz-Standardschriftart"/>
    <w:link w:val="Textkrper3"/>
    <w:rsid w:val="00927B8B"/>
    <w:rPr>
      <w:rFonts w:ascii="MyriadRegular" w:eastAsia="Times New Roman" w:hAnsi="MyriadRegular" w:cs="Times New Roman"/>
      <w:sz w:val="18"/>
      <w:szCs w:val="24"/>
      <w:lang w:eastAsia="de-DE"/>
    </w:rPr>
  </w:style>
  <w:style w:type="paragraph" w:styleId="Textkrper2">
    <w:name w:val="Body Text 2"/>
    <w:basedOn w:val="Standard"/>
    <w:link w:val="Textkrper2Zchn"/>
    <w:uiPriority w:val="99"/>
    <w:semiHidden/>
    <w:unhideWhenUsed/>
    <w:rsid w:val="00927B8B"/>
    <w:pPr>
      <w:spacing w:after="120" w:line="480" w:lineRule="auto"/>
    </w:pPr>
  </w:style>
  <w:style w:type="character" w:customStyle="1" w:styleId="Textkrper2Zchn">
    <w:name w:val="Textkörper 2 Zchn"/>
    <w:basedOn w:val="Absatz-Standardschriftart"/>
    <w:link w:val="Textkrper2"/>
    <w:uiPriority w:val="99"/>
    <w:semiHidden/>
    <w:rsid w:val="00927B8B"/>
    <w:rPr>
      <w:rFonts w:ascii="Myriad Pro" w:hAnsi="Myriad Pro"/>
      <w:sz w:val="24"/>
    </w:rPr>
  </w:style>
  <w:style w:type="character" w:customStyle="1" w:styleId="berschrift6Zchn">
    <w:name w:val="Überschrift 6 Zchn"/>
    <w:basedOn w:val="Absatz-Standardschriftart"/>
    <w:link w:val="berschrift6"/>
    <w:uiPriority w:val="9"/>
    <w:semiHidden/>
    <w:rsid w:val="00927B8B"/>
    <w:rPr>
      <w:rFonts w:asciiTheme="majorHAnsi" w:eastAsiaTheme="majorEastAsia" w:hAnsiTheme="majorHAnsi" w:cstheme="majorBidi"/>
      <w:i/>
      <w:iCs/>
      <w:color w:val="243F60" w:themeColor="accent1" w:themeShade="7F"/>
      <w:sz w:val="24"/>
    </w:rPr>
  </w:style>
  <w:style w:type="character" w:styleId="Seitenzahl">
    <w:name w:val="page number"/>
    <w:basedOn w:val="Absatz-Standardschriftart"/>
    <w:rsid w:val="00927B8B"/>
  </w:style>
  <w:style w:type="paragraph" w:customStyle="1" w:styleId="Formatvorlage1">
    <w:name w:val="Formatvorlage1"/>
    <w:basedOn w:val="Standard"/>
    <w:rsid w:val="00927B8B"/>
    <w:pPr>
      <w:overflowPunct w:val="0"/>
      <w:autoSpaceDE w:val="0"/>
      <w:autoSpaceDN w:val="0"/>
      <w:adjustRightInd w:val="0"/>
      <w:textAlignment w:val="baseline"/>
    </w:pPr>
    <w:rPr>
      <w:rFonts w:ascii="Arial" w:eastAsia="Times New Roman" w:hAnsi="Arial" w:cs="Times New Roman"/>
      <w:szCs w:val="20"/>
      <w:lang w:eastAsia="de-DE"/>
    </w:rPr>
  </w:style>
  <w:style w:type="paragraph" w:customStyle="1" w:styleId="UNILAB">
    <w:name w:val="UNILAB"/>
    <w:basedOn w:val="Standard"/>
    <w:rsid w:val="00927B8B"/>
    <w:pPr>
      <w:overflowPunct w:val="0"/>
      <w:autoSpaceDE w:val="0"/>
      <w:autoSpaceDN w:val="0"/>
      <w:adjustRightInd w:val="0"/>
      <w:textAlignment w:val="baseline"/>
    </w:pPr>
    <w:rPr>
      <w:rFonts w:ascii="Courier 16.67 Pitch" w:eastAsia="Times New Roman" w:hAnsi="Courier 16.67 Pitch" w:cs="Times New Roman"/>
      <w:szCs w:val="20"/>
      <w:lang w:eastAsia="de-DE"/>
    </w:rPr>
  </w:style>
  <w:style w:type="paragraph" w:customStyle="1" w:styleId="EintragS1">
    <w:name w:val="Eintrag_S1"/>
    <w:basedOn w:val="Standard"/>
    <w:rsid w:val="00927B8B"/>
    <w:pPr>
      <w:overflowPunct w:val="0"/>
      <w:autoSpaceDE w:val="0"/>
      <w:autoSpaceDN w:val="0"/>
      <w:adjustRightInd w:val="0"/>
      <w:spacing w:before="40" w:after="80"/>
      <w:ind w:left="280"/>
      <w:textAlignment w:val="baseline"/>
    </w:pPr>
    <w:rPr>
      <w:rFonts w:ascii="Arial" w:eastAsia="Times New Roman" w:hAnsi="Arial" w:cs="Arial"/>
      <w:bCs/>
      <w:szCs w:val="20"/>
      <w:lang w:eastAsia="de-DE"/>
    </w:rPr>
  </w:style>
  <w:style w:type="paragraph" w:customStyle="1" w:styleId="EintrNr">
    <w:name w:val="Eintr_Nr."/>
    <w:basedOn w:val="Standard"/>
    <w:rsid w:val="00927B8B"/>
    <w:pPr>
      <w:overflowPunct w:val="0"/>
      <w:autoSpaceDE w:val="0"/>
      <w:autoSpaceDN w:val="0"/>
      <w:adjustRightInd w:val="0"/>
      <w:spacing w:before="20" w:after="20"/>
      <w:textAlignment w:val="baseline"/>
    </w:pPr>
    <w:rPr>
      <w:rFonts w:ascii="Arial" w:eastAsia="Times New Roman" w:hAnsi="Arial" w:cs="Times New Roman"/>
      <w:b/>
      <w:bCs/>
      <w:sz w:val="16"/>
      <w:szCs w:val="20"/>
      <w:lang w:val="en-GB" w:eastAsia="de-DE"/>
    </w:rPr>
  </w:style>
  <w:style w:type="paragraph" w:customStyle="1" w:styleId="EintrAbschn">
    <w:name w:val="Eintr_Abschn"/>
    <w:basedOn w:val="Standard"/>
    <w:link w:val="EintrAbschnZchn"/>
    <w:rsid w:val="00927B8B"/>
    <w:pPr>
      <w:overflowPunct w:val="0"/>
      <w:autoSpaceDE w:val="0"/>
      <w:autoSpaceDN w:val="0"/>
      <w:adjustRightInd w:val="0"/>
      <w:spacing w:after="160"/>
      <w:textAlignment w:val="baseline"/>
    </w:pPr>
    <w:rPr>
      <w:rFonts w:ascii="Arial" w:eastAsia="Times New Roman" w:hAnsi="Arial" w:cs="Times New Roman"/>
      <w:b/>
      <w:bCs/>
      <w:sz w:val="18"/>
      <w:szCs w:val="20"/>
      <w:lang w:val="en-GB" w:eastAsia="de-DE"/>
    </w:rPr>
  </w:style>
  <w:style w:type="paragraph" w:customStyle="1" w:styleId="DSText">
    <w:name w:val="DS_Text"/>
    <w:basedOn w:val="Standard"/>
    <w:rsid w:val="00927B8B"/>
    <w:pPr>
      <w:overflowPunct w:val="0"/>
      <w:autoSpaceDE w:val="0"/>
      <w:autoSpaceDN w:val="0"/>
      <w:adjustRightInd w:val="0"/>
      <w:jc w:val="both"/>
      <w:textAlignment w:val="baseline"/>
    </w:pPr>
    <w:rPr>
      <w:rFonts w:ascii="Arial" w:eastAsia="Times New Roman" w:hAnsi="Arial" w:cs="Times New Roman"/>
      <w:bCs/>
      <w:sz w:val="14"/>
      <w:szCs w:val="20"/>
      <w:lang w:val="en-GB" w:eastAsia="de-DE"/>
    </w:rPr>
  </w:style>
  <w:style w:type="paragraph" w:customStyle="1" w:styleId="EintrNrErgnz">
    <w:name w:val="EintrNr_Ergänz"/>
    <w:basedOn w:val="Standard"/>
    <w:rsid w:val="00927B8B"/>
    <w:pPr>
      <w:keepNext/>
      <w:spacing w:before="40" w:after="40"/>
      <w:ind w:left="280" w:right="80"/>
      <w:outlineLvl w:val="2"/>
    </w:pPr>
    <w:rPr>
      <w:rFonts w:ascii="Arial" w:eastAsia="Times New Roman" w:hAnsi="Arial" w:cs="Arial"/>
      <w:b/>
      <w:sz w:val="16"/>
      <w:szCs w:val="20"/>
      <w:lang w:val="en-GB" w:eastAsia="de-DE"/>
    </w:rPr>
  </w:style>
  <w:style w:type="paragraph" w:customStyle="1" w:styleId="EintragS2ff">
    <w:name w:val="Eintrag_S2ff"/>
    <w:basedOn w:val="UNILAB"/>
    <w:rsid w:val="00927B8B"/>
    <w:pPr>
      <w:overflowPunct/>
      <w:jc w:val="both"/>
      <w:textAlignment w:val="auto"/>
    </w:pPr>
    <w:rPr>
      <w:rFonts w:ascii="Arial" w:hAnsi="Arial" w:cs="Arial"/>
      <w:lang w:val="en-GB"/>
    </w:rPr>
  </w:style>
  <w:style w:type="paragraph" w:customStyle="1" w:styleId="EintrZertifUnterschr">
    <w:name w:val="Eintr_ZertifUnterschr"/>
    <w:basedOn w:val="Standard"/>
    <w:rsid w:val="00927B8B"/>
    <w:pPr>
      <w:autoSpaceDE w:val="0"/>
      <w:autoSpaceDN w:val="0"/>
      <w:adjustRightInd w:val="0"/>
      <w:jc w:val="center"/>
    </w:pPr>
    <w:rPr>
      <w:rFonts w:ascii="Arial" w:eastAsia="Times New Roman" w:hAnsi="Arial" w:cs="Arial"/>
      <w:sz w:val="16"/>
      <w:szCs w:val="20"/>
      <w:lang w:eastAsia="de-DE"/>
    </w:rPr>
  </w:style>
  <w:style w:type="paragraph" w:styleId="Endnotentext">
    <w:name w:val="endnote text"/>
    <w:basedOn w:val="Standard"/>
    <w:link w:val="EndnotentextZchn"/>
    <w:semiHidden/>
    <w:rsid w:val="00927B8B"/>
    <w:pPr>
      <w:overflowPunct w:val="0"/>
      <w:autoSpaceDE w:val="0"/>
      <w:autoSpaceDN w:val="0"/>
      <w:adjustRightInd w:val="0"/>
      <w:textAlignment w:val="baseline"/>
    </w:pPr>
    <w:rPr>
      <w:rFonts w:ascii="Arial" w:eastAsia="Times New Roman" w:hAnsi="Arial" w:cs="Times New Roman"/>
      <w:sz w:val="20"/>
      <w:szCs w:val="20"/>
      <w:lang w:eastAsia="de-DE"/>
    </w:rPr>
  </w:style>
  <w:style w:type="character" w:customStyle="1" w:styleId="EndnotentextZchn">
    <w:name w:val="Endnotentext Zchn"/>
    <w:basedOn w:val="Absatz-Standardschriftart"/>
    <w:link w:val="Endnotentext"/>
    <w:semiHidden/>
    <w:rsid w:val="00927B8B"/>
    <w:rPr>
      <w:rFonts w:ascii="Arial" w:eastAsia="Times New Roman" w:hAnsi="Arial" w:cs="Times New Roman"/>
      <w:sz w:val="20"/>
      <w:szCs w:val="20"/>
      <w:lang w:eastAsia="de-DE"/>
    </w:rPr>
  </w:style>
  <w:style w:type="character" w:styleId="Endnotenzeichen">
    <w:name w:val="endnote reference"/>
    <w:semiHidden/>
    <w:rsid w:val="00927B8B"/>
    <w:rPr>
      <w:vertAlign w:val="superscript"/>
    </w:rPr>
  </w:style>
  <w:style w:type="character" w:customStyle="1" w:styleId="EintrAbschnZchn">
    <w:name w:val="Eintr_Abschn Zchn"/>
    <w:link w:val="EintrAbschn"/>
    <w:rsid w:val="00927B8B"/>
    <w:rPr>
      <w:rFonts w:ascii="Arial" w:eastAsia="Times New Roman" w:hAnsi="Arial" w:cs="Times New Roman"/>
      <w:b/>
      <w:bCs/>
      <w:sz w:val="18"/>
      <w:szCs w:val="20"/>
      <w:lang w:val="en-GB" w:eastAsia="de-DE"/>
    </w:rPr>
  </w:style>
  <w:style w:type="paragraph" w:customStyle="1" w:styleId="Urkunde">
    <w:name w:val="Urkunde"/>
    <w:basedOn w:val="Standard"/>
    <w:qFormat/>
    <w:rsid w:val="000A0E24"/>
    <w:pPr>
      <w:spacing w:line="288" w:lineRule="auto"/>
    </w:pPr>
    <w:rPr>
      <w:sz w:val="28"/>
      <w:lang w:eastAsia="de-DE"/>
    </w:rPr>
  </w:style>
  <w:style w:type="paragraph" w:customStyle="1" w:styleId="DiplomaSupplement">
    <w:name w:val="Diploma Supplement"/>
    <w:basedOn w:val="Standard"/>
    <w:qFormat/>
    <w:rsid w:val="00211BCB"/>
    <w:pPr>
      <w:jc w:val="both"/>
    </w:pPr>
    <w:rPr>
      <w:sz w:val="18"/>
      <w:lang w:val="en-US"/>
    </w:rPr>
  </w:style>
  <w:style w:type="paragraph" w:customStyle="1" w:styleId="Grad">
    <w:name w:val="Grad"/>
    <w:basedOn w:val="Standard"/>
    <w:qFormat/>
    <w:rsid w:val="00C76DE5"/>
    <w:rPr>
      <w:rFonts w:eastAsia="Times New Roman" w:cs="Times New Roman"/>
      <w:iCs/>
      <w:sz w:val="42"/>
      <w:szCs w:val="20"/>
    </w:rPr>
  </w:style>
  <w:style w:type="paragraph" w:customStyle="1" w:styleId="Studiengang">
    <w:name w:val="Studiengang"/>
    <w:basedOn w:val="Standard"/>
    <w:qFormat/>
    <w:rsid w:val="00547D79"/>
    <w:rPr>
      <w:rFonts w:eastAsia="Times New Roman" w:cs="Times New Roman"/>
      <w:sz w:val="42"/>
      <w:szCs w:val="36"/>
    </w:rPr>
  </w:style>
  <w:style w:type="character" w:styleId="SchwacheHervorhebung">
    <w:name w:val="Subtle Emphasis"/>
    <w:basedOn w:val="Absatz-Standardschriftart"/>
    <w:uiPriority w:val="19"/>
    <w:rsid w:val="00547D79"/>
    <w:rPr>
      <w:i/>
      <w:iCs/>
      <w:color w:val="808080" w:themeColor="text1" w:themeTint="7F"/>
    </w:rPr>
  </w:style>
  <w:style w:type="paragraph" w:customStyle="1" w:styleId="DSBullet">
    <w:name w:val="DS Bullet"/>
    <w:basedOn w:val="DiplomaSupplement"/>
    <w:qFormat/>
    <w:rsid w:val="00B83971"/>
    <w:pPr>
      <w:numPr>
        <w:numId w:val="2"/>
      </w:numPr>
      <w:ind w:left="284" w:hanging="284"/>
    </w:pPr>
    <w:rPr>
      <w:sz w:val="16"/>
    </w:rPr>
  </w:style>
  <w:style w:type="character" w:styleId="Hyperlink">
    <w:name w:val="Hyperlink"/>
    <w:basedOn w:val="Absatz-Standardschriftart"/>
    <w:uiPriority w:val="99"/>
    <w:unhideWhenUsed/>
    <w:rsid w:val="002F1E3B"/>
    <w:rPr>
      <w:color w:val="0000FF" w:themeColor="hyperlink"/>
      <w:u w:val="single"/>
    </w:rPr>
  </w:style>
  <w:style w:type="paragraph" w:customStyle="1" w:styleId="DSNationalStatement">
    <w:name w:val="DS National Statement"/>
    <w:basedOn w:val="DiplomaSupplement"/>
    <w:qFormat/>
    <w:rsid w:val="00B8397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313828">
      <w:bodyDiv w:val="1"/>
      <w:marLeft w:val="0"/>
      <w:marRight w:val="0"/>
      <w:marTop w:val="0"/>
      <w:marBottom w:val="0"/>
      <w:divBdr>
        <w:top w:val="none" w:sz="0" w:space="0" w:color="auto"/>
        <w:left w:val="none" w:sz="0" w:space="0" w:color="auto"/>
        <w:bottom w:val="none" w:sz="0" w:space="0" w:color="auto"/>
        <w:right w:val="none" w:sz="0" w:space="0" w:color="auto"/>
      </w:divBdr>
    </w:div>
    <w:div w:id="373434747">
      <w:bodyDiv w:val="1"/>
      <w:marLeft w:val="0"/>
      <w:marRight w:val="0"/>
      <w:marTop w:val="0"/>
      <w:marBottom w:val="0"/>
      <w:divBdr>
        <w:top w:val="none" w:sz="0" w:space="0" w:color="auto"/>
        <w:left w:val="none" w:sz="0" w:space="0" w:color="auto"/>
        <w:bottom w:val="none" w:sz="0" w:space="0" w:color="auto"/>
        <w:right w:val="none" w:sz="0" w:space="0" w:color="auto"/>
      </w:divBdr>
    </w:div>
    <w:div w:id="455418316">
      <w:bodyDiv w:val="1"/>
      <w:marLeft w:val="0"/>
      <w:marRight w:val="0"/>
      <w:marTop w:val="0"/>
      <w:marBottom w:val="0"/>
      <w:divBdr>
        <w:top w:val="none" w:sz="0" w:space="0" w:color="auto"/>
        <w:left w:val="none" w:sz="0" w:space="0" w:color="auto"/>
        <w:bottom w:val="none" w:sz="0" w:space="0" w:color="auto"/>
        <w:right w:val="none" w:sz="0" w:space="0" w:color="auto"/>
      </w:divBdr>
    </w:div>
    <w:div w:id="572273114">
      <w:bodyDiv w:val="1"/>
      <w:marLeft w:val="0"/>
      <w:marRight w:val="0"/>
      <w:marTop w:val="0"/>
      <w:marBottom w:val="0"/>
      <w:divBdr>
        <w:top w:val="none" w:sz="0" w:space="0" w:color="auto"/>
        <w:left w:val="none" w:sz="0" w:space="0" w:color="auto"/>
        <w:bottom w:val="none" w:sz="0" w:space="0" w:color="auto"/>
        <w:right w:val="none" w:sz="0" w:space="0" w:color="auto"/>
      </w:divBdr>
    </w:div>
    <w:div w:id="739908331">
      <w:bodyDiv w:val="1"/>
      <w:marLeft w:val="0"/>
      <w:marRight w:val="0"/>
      <w:marTop w:val="0"/>
      <w:marBottom w:val="0"/>
      <w:divBdr>
        <w:top w:val="none" w:sz="0" w:space="0" w:color="auto"/>
        <w:left w:val="none" w:sz="0" w:space="0" w:color="auto"/>
        <w:bottom w:val="none" w:sz="0" w:space="0" w:color="auto"/>
        <w:right w:val="none" w:sz="0" w:space="0" w:color="auto"/>
      </w:divBdr>
    </w:div>
    <w:div w:id="928737704">
      <w:bodyDiv w:val="1"/>
      <w:marLeft w:val="0"/>
      <w:marRight w:val="0"/>
      <w:marTop w:val="0"/>
      <w:marBottom w:val="0"/>
      <w:divBdr>
        <w:top w:val="none" w:sz="0" w:space="0" w:color="auto"/>
        <w:left w:val="none" w:sz="0" w:space="0" w:color="auto"/>
        <w:bottom w:val="none" w:sz="0" w:space="0" w:color="auto"/>
        <w:right w:val="none" w:sz="0" w:space="0" w:color="auto"/>
      </w:divBdr>
    </w:div>
    <w:div w:id="201307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0237E-A4CC-425E-A4CF-D47C8CB58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3132</Words>
  <Characters>19732</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FH Köln Campus-IT</Company>
  <LinksUpToDate>false</LinksUpToDate>
  <CharactersWithSpaces>22819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Sven Stumm</dc:creator>
  <cp:lastModifiedBy>ckohls</cp:lastModifiedBy>
  <cp:revision>2</cp:revision>
  <cp:lastPrinted>2015-04-21T15:18:00Z</cp:lastPrinted>
  <dcterms:created xsi:type="dcterms:W3CDTF">2017-02-05T21:09:00Z</dcterms:created>
  <dcterms:modified xsi:type="dcterms:W3CDTF">2017-02-05T21:09:00Z</dcterms:modified>
</cp:coreProperties>
</file>